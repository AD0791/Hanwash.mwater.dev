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040696" w:rsidR="00167C24" w:rsidP="00167C24" w:rsidRDefault="00167C24" w14:paraId="46B46674" w14:textId="77777777">
      <w:pPr>
        <w:jc w:val="center"/>
        <w:rPr>
          <w:rFonts w:asciiTheme="majorHAnsi" w:hAnsiTheme="majorHAnsi" w:cstheme="majorHAnsi"/>
          <w:b/>
          <w:bCs/>
          <w:sz w:val="40"/>
          <w:szCs w:val="40"/>
        </w:rPr>
      </w:pPr>
      <w:r w:rsidRPr="00040696">
        <w:rPr>
          <w:rFonts w:asciiTheme="majorHAnsi" w:hAnsiTheme="majorHAnsi" w:cstheme="majorHAnsi"/>
          <w:b/>
          <w:bCs/>
          <w:sz w:val="40"/>
          <w:szCs w:val="40"/>
        </w:rPr>
        <w:t>HANWASH</w:t>
      </w:r>
    </w:p>
    <w:p w:rsidRPr="00040696" w:rsidR="00167C24" w:rsidP="00167C24" w:rsidRDefault="00167C24" w14:paraId="11CB58E5" w14:textId="005D0439">
      <w:pPr>
        <w:jc w:val="center"/>
        <w:rPr>
          <w:rFonts w:asciiTheme="majorHAnsi" w:hAnsiTheme="majorHAnsi" w:cstheme="majorHAnsi"/>
          <w:b/>
          <w:bCs/>
          <w:sz w:val="28"/>
          <w:szCs w:val="28"/>
        </w:rPr>
      </w:pPr>
      <w:r w:rsidRPr="00040696">
        <w:rPr>
          <w:rFonts w:asciiTheme="majorHAnsi" w:hAnsiTheme="majorHAnsi" w:cstheme="majorHAnsi"/>
          <w:b/>
          <w:bCs/>
          <w:sz w:val="28"/>
          <w:szCs w:val="28"/>
        </w:rPr>
        <w:t xml:space="preserve">Research design for the </w:t>
      </w:r>
      <w:r w:rsidRPr="00040696" w:rsidR="008C791A">
        <w:rPr>
          <w:rFonts w:asciiTheme="majorHAnsi" w:hAnsiTheme="majorHAnsi" w:cstheme="majorHAnsi"/>
          <w:b/>
          <w:bCs/>
          <w:sz w:val="28"/>
          <w:szCs w:val="28"/>
        </w:rPr>
        <w:t>Mattson</w:t>
      </w:r>
      <w:r w:rsidRPr="00040696">
        <w:rPr>
          <w:rFonts w:asciiTheme="majorHAnsi" w:hAnsiTheme="majorHAnsi" w:cstheme="majorHAnsi"/>
          <w:b/>
          <w:bCs/>
          <w:sz w:val="28"/>
          <w:szCs w:val="28"/>
        </w:rPr>
        <w:t xml:space="preserve"> Program baseline</w:t>
      </w:r>
    </w:p>
    <w:p w:rsidRPr="00040696" w:rsidR="00167C24" w:rsidP="00167C24" w:rsidRDefault="00040696" w14:paraId="411DFA1F" w14:textId="4D7ED6A2">
      <w:pPr>
        <w:jc w:val="center"/>
        <w:rPr>
          <w:rFonts w:cstheme="minorHAnsi"/>
          <w:sz w:val="24"/>
          <w:szCs w:val="24"/>
        </w:rPr>
      </w:pPr>
      <w:r w:rsidRPr="00040696">
        <w:rPr>
          <w:rFonts w:cstheme="minorHAnsi"/>
          <w:sz w:val="24"/>
          <w:szCs w:val="24"/>
        </w:rPr>
        <w:t>May</w:t>
      </w:r>
      <w:r w:rsidRPr="00040696" w:rsidR="00167C24">
        <w:rPr>
          <w:rFonts w:cstheme="minorHAnsi"/>
          <w:sz w:val="24"/>
          <w:szCs w:val="24"/>
        </w:rPr>
        <w:t xml:space="preserve"> 2024</w:t>
      </w:r>
    </w:p>
    <w:p w:rsidR="00AC5534" w:rsidP="00BF62A0" w:rsidRDefault="00AC5534" w14:paraId="2745854D" w14:textId="77777777">
      <w:pPr>
        <w:jc w:val="both"/>
        <w:rPr>
          <w:b/>
          <w:bCs/>
        </w:rPr>
      </w:pPr>
    </w:p>
    <w:p w:rsidR="00EE7C68" w:rsidP="00BF62A0" w:rsidRDefault="00E23D7F" w14:paraId="334CD342" w14:textId="7708CA4B">
      <w:pPr>
        <w:jc w:val="both"/>
        <w:rPr>
          <w:b/>
          <w:bCs/>
        </w:rPr>
      </w:pPr>
      <w:r>
        <w:rPr>
          <w:b/>
          <w:bCs/>
        </w:rPr>
        <w:t>About HANWASH</w:t>
      </w:r>
      <w:r w:rsidR="003C7695">
        <w:rPr>
          <w:b/>
          <w:bCs/>
        </w:rPr>
        <w:t xml:space="preserve"> (Hai</w:t>
      </w:r>
      <w:r w:rsidR="00FA035E">
        <w:rPr>
          <w:b/>
          <w:bCs/>
        </w:rPr>
        <w:t xml:space="preserve">ti National Water, Sanitation and Hygiene </w:t>
      </w:r>
      <w:r w:rsidR="00F1056F">
        <w:rPr>
          <w:b/>
          <w:bCs/>
        </w:rPr>
        <w:t>Initiative)</w:t>
      </w:r>
    </w:p>
    <w:p w:rsidR="00201A8D" w:rsidP="00201A8D" w:rsidRDefault="00201A8D" w14:paraId="4BC646DC" w14:textId="75D2C287">
      <w:pPr>
        <w:spacing w:before="120"/>
        <w:ind w:right="235"/>
        <w:jc w:val="both"/>
        <w:rPr>
          <w:rFonts w:ascii="Calibri" w:hAnsi="Calibri" w:eastAsia="Calibri" w:cs="Calibri"/>
        </w:rPr>
      </w:pPr>
      <w:r w:rsidRPr="2758C36A" w:rsidR="2758C36A">
        <w:rPr>
          <w:rFonts w:ascii="Calibri" w:hAnsi="Calibri" w:eastAsia="Calibri" w:cs="Calibri"/>
        </w:rPr>
        <w:t xml:space="preserve">Haiti, a Caribbean country of about </w:t>
      </w:r>
      <w:r w:rsidRPr="2758C36A" w:rsidR="2758C36A">
        <w:rPr>
          <w:rFonts w:ascii="Calibri" w:hAnsi="Calibri" w:eastAsia="Calibri" w:cs="Calibri"/>
        </w:rPr>
        <w:t>12 million people</w:t>
      </w:r>
      <w:r w:rsidRPr="2758C36A" w:rsidR="2758C36A">
        <w:rPr>
          <w:rFonts w:ascii="Calibri" w:hAnsi="Calibri" w:eastAsia="Calibri" w:cs="Calibri"/>
        </w:rPr>
        <w:t>, is the least weal</w:t>
      </w:r>
      <w:ins w:author="Guest User" w:date="2024-06-20T14:36:39.35Z" w:id="1686629608">
        <w:r w:rsidRPr="2758C36A" w:rsidR="2758C36A">
          <w:rPr>
            <w:rFonts w:ascii="Calibri" w:hAnsi="Calibri" w:eastAsia="Calibri" w:cs="Calibri"/>
          </w:rPr>
          <w:t>M</w:t>
        </w:r>
      </w:ins>
      <w:r w:rsidRPr="2758C36A" w:rsidR="2758C36A">
        <w:rPr>
          <w:rFonts w:ascii="Calibri" w:hAnsi="Calibri" w:eastAsia="Calibri" w:cs="Calibri"/>
        </w:rPr>
        <w:t>thy country in the Americas and one of the poorest globally. Millions of citizens, especially the poor, lack access to basic services including safe, affordable drinking water and sanitation and hygiene education (“</w:t>
      </w:r>
      <w:r w:rsidRPr="2758C36A" w:rsidR="2758C36A">
        <w:rPr>
          <w:rFonts w:ascii="Calibri" w:hAnsi="Calibri" w:eastAsia="Calibri" w:cs="Calibri"/>
          <w:b w:val="1"/>
          <w:bCs w:val="1"/>
        </w:rPr>
        <w:t>WASH</w:t>
      </w:r>
      <w:r w:rsidRPr="2758C36A" w:rsidR="2758C36A">
        <w:rPr>
          <w:rFonts w:ascii="Calibri" w:hAnsi="Calibri" w:eastAsia="Calibri" w:cs="Calibri"/>
        </w:rPr>
        <w:t>”).</w:t>
      </w:r>
    </w:p>
    <w:p w:rsidR="00201A8D" w:rsidP="00201A8D" w:rsidRDefault="00201A8D" w14:paraId="10993DE4" w14:textId="77777777">
      <w:pPr>
        <w:spacing w:before="120"/>
        <w:ind w:right="235"/>
        <w:jc w:val="both"/>
        <w:rPr>
          <w:rFonts w:ascii="Calibri" w:hAnsi="Calibri" w:eastAsia="Calibri" w:cs="Calibri"/>
        </w:rPr>
      </w:pPr>
      <w:r>
        <w:rPr>
          <w:rFonts w:ascii="Calibri" w:hAnsi="Calibri" w:eastAsia="Calibri" w:cs="Calibri"/>
        </w:rPr>
        <w:t>For many years, and especially since the devastating 2010 earthquake, international Rotarians and their Clubs and Districts have supported Haiti in different ways especially in the WASH sector. However, there was no single coordinated effort to align with the vision and needs of the government and local people and this threatened the sustainability of these investments.</w:t>
      </w:r>
    </w:p>
    <w:p w:rsidR="00A83C34" w:rsidP="00201A8D" w:rsidRDefault="00201A8D" w14:paraId="6E265DB5" w14:textId="070DFB79">
      <w:pPr>
        <w:spacing w:before="120"/>
        <w:ind w:right="235"/>
        <w:jc w:val="both"/>
        <w:rPr>
          <w:rFonts w:ascii="Calibri" w:hAnsi="Calibri" w:eastAsia="Calibri" w:cs="Calibri"/>
        </w:rPr>
      </w:pPr>
      <w:r>
        <w:rPr>
          <w:rFonts w:ascii="Calibri" w:hAnsi="Calibri" w:eastAsia="Calibri" w:cs="Calibri"/>
        </w:rPr>
        <w:t>In 2018, Rotary International District 7020 together with the Haitian government’s National Directorate of Drinking Water and Sanitation (“</w:t>
      </w:r>
      <w:r>
        <w:rPr>
          <w:rFonts w:ascii="Calibri" w:hAnsi="Calibri" w:eastAsia="Calibri" w:cs="Calibri"/>
          <w:b/>
        </w:rPr>
        <w:t>DINEPA</w:t>
      </w:r>
      <w:r>
        <w:rPr>
          <w:rFonts w:ascii="Calibri" w:hAnsi="Calibri" w:eastAsia="Calibri" w:cs="Calibri"/>
        </w:rPr>
        <w:t>”) created the Haiti National Water, Sanitation and Hygiene Initiative (“</w:t>
      </w:r>
      <w:r>
        <w:rPr>
          <w:rFonts w:ascii="Calibri" w:hAnsi="Calibri" w:eastAsia="Calibri" w:cs="Calibri"/>
          <w:b/>
        </w:rPr>
        <w:t>HANWASH</w:t>
      </w:r>
      <w:r>
        <w:rPr>
          <w:rFonts w:ascii="Calibri" w:hAnsi="Calibri" w:eastAsia="Calibri" w:cs="Calibri"/>
        </w:rPr>
        <w:t>” or the “</w:t>
      </w:r>
      <w:r>
        <w:rPr>
          <w:rFonts w:ascii="Calibri" w:hAnsi="Calibri" w:eastAsia="Calibri" w:cs="Calibri"/>
          <w:b/>
        </w:rPr>
        <w:t>Initiative</w:t>
      </w:r>
      <w:r>
        <w:rPr>
          <w:rFonts w:ascii="Calibri" w:hAnsi="Calibri" w:eastAsia="Calibri" w:cs="Calibri"/>
        </w:rPr>
        <w:t>”) with a vision of affordable and sustainable access to safe water and sanitation for all in Haiti. Working with a variety of partners, HANWASH investments are made according to national policies, international good practices in the WASH sector, and a set of core values predicated on local leadership and business principles.</w:t>
      </w:r>
    </w:p>
    <w:p w:rsidRPr="00201A8D" w:rsidR="00E23D7F" w:rsidP="00201A8D" w:rsidRDefault="00201A8D" w14:paraId="703A75E0" w14:textId="56CD684F">
      <w:pPr>
        <w:spacing w:before="120"/>
        <w:ind w:right="235"/>
        <w:jc w:val="both"/>
        <w:rPr>
          <w:rFonts w:ascii="Calibri" w:hAnsi="Calibri" w:eastAsia="Calibri" w:cs="Calibri"/>
        </w:rPr>
      </w:pPr>
      <w:r>
        <w:rPr>
          <w:rFonts w:ascii="Calibri" w:hAnsi="Calibri" w:eastAsia="Calibri" w:cs="Calibri"/>
        </w:rPr>
        <w:t>HANWASH, Inc is a 501(c)(3) charitable corporation legally registered in the state of Florida under EIN 84-4393469, having an office located at 8200 Seminole Boulevard, Seminole, Florida 33772.</w:t>
      </w:r>
    </w:p>
    <w:p w:rsidRPr="00205FD7" w:rsidR="00BF62A0" w:rsidP="0003630A" w:rsidRDefault="005C6005" w14:paraId="6D35AF2D" w14:textId="1FA3F6A9">
      <w:pPr>
        <w:jc w:val="both"/>
        <w:rPr>
          <w:b/>
          <w:bCs/>
          <w:sz w:val="24"/>
          <w:szCs w:val="24"/>
        </w:rPr>
      </w:pPr>
      <w:r w:rsidRPr="00205FD7">
        <w:rPr>
          <w:b/>
          <w:bCs/>
          <w:sz w:val="24"/>
          <w:szCs w:val="24"/>
        </w:rPr>
        <w:t>CONTEXT OF THE BASELINE STUDY</w:t>
      </w:r>
    </w:p>
    <w:p w:rsidR="00790FCD" w:rsidP="003549FC" w:rsidRDefault="00A341EC" w14:paraId="2FCA8E66" w14:textId="7787BA4A">
      <w:pPr>
        <w:jc w:val="both"/>
      </w:pPr>
      <w:r w:rsidR="2758C36A">
        <w:rPr/>
        <w:t xml:space="preserve">This baseline study is conducted as a requirement for the </w:t>
      </w:r>
      <w:r w:rsidR="2758C36A">
        <w:rPr/>
        <w:t>Mattson</w:t>
      </w:r>
      <w:r w:rsidR="2758C36A">
        <w:rPr/>
        <w:t xml:space="preserve"> Program. This program, which runs from October 1</w:t>
      </w:r>
      <w:r w:rsidRPr="2758C36A" w:rsidR="2758C36A">
        <w:rPr>
          <w:vertAlign w:val="superscript"/>
        </w:rPr>
        <w:t>st</w:t>
      </w:r>
      <w:r w:rsidR="2758C36A">
        <w:rPr/>
        <w:t xml:space="preserve">, 2023, to September 30, 2028, is founded by the Steve and Mary </w:t>
      </w:r>
      <w:r w:rsidR="2758C36A">
        <w:rPr/>
        <w:t>Mattson</w:t>
      </w:r>
      <w:r w:rsidR="2758C36A">
        <w:rPr/>
        <w:t xml:space="preserve"> Donor Advised Funds (</w:t>
      </w:r>
      <w:r w:rsidR="2758C36A">
        <w:rPr/>
        <w:t>Mattson</w:t>
      </w:r>
      <w:r w:rsidR="2758C36A">
        <w:rPr/>
        <w:t xml:space="preserve"> DAF) with the goal to “Increase access to safe, sustainable and affordable water, sanitation and hygiene (WASH) services in Haiti”. For the upcoming five years, HANWASH aims to deliver some specific outcomes outlined in its log frame and its Performance indicator framework. However, to thoroughly measure the results we will deliver through our interventions over the five years period, we need to know the starting point, which is the condition of WASH at the level of the intervention communes in 2024. That</w:t>
      </w:r>
      <w:ins w:author="Guest User" w:date="2024-06-20T14:37:14.958Z" w:id="1850866709">
        <w:r w:rsidR="2758C36A">
          <w:t xml:space="preserve"> i</w:t>
        </w:r>
      </w:ins>
      <w:del w:author="Guest User" w:date="2024-06-20T14:37:14.115Z" w:id="1763182283">
        <w:r w:rsidDel="2758C36A">
          <w:delText>’</w:delText>
        </w:r>
      </w:del>
      <w:r w:rsidR="2758C36A">
        <w:rPr/>
        <w:t xml:space="preserve">s why HANWASH is conducting this baseline study. </w:t>
      </w:r>
    </w:p>
    <w:p w:rsidRPr="00205FD7" w:rsidR="003549FC" w:rsidP="003549FC" w:rsidRDefault="005F755C" w14:paraId="6ECCBFD5" w14:textId="1B1FD8BD">
      <w:pPr>
        <w:jc w:val="both"/>
        <w:rPr>
          <w:b/>
          <w:bCs/>
          <w:sz w:val="24"/>
          <w:szCs w:val="24"/>
        </w:rPr>
      </w:pPr>
      <w:r w:rsidRPr="00205FD7">
        <w:rPr>
          <w:b/>
          <w:bCs/>
          <w:sz w:val="24"/>
          <w:szCs w:val="24"/>
        </w:rPr>
        <w:t>OBJECTIVES OF THE BASELINE</w:t>
      </w:r>
    </w:p>
    <w:p w:rsidR="0028265A" w:rsidP="00B1014C" w:rsidRDefault="0028265A" w14:paraId="4C05740D" w14:textId="145C6592">
      <w:pPr>
        <w:pStyle w:val="ListParagraph"/>
        <w:numPr>
          <w:ilvl w:val="0"/>
          <w:numId w:val="1"/>
        </w:numPr>
        <w:jc w:val="both"/>
      </w:pPr>
      <w:r>
        <w:t xml:space="preserve">Conduct a systematic inventory and inspection of the WASH </w:t>
      </w:r>
      <w:r w:rsidR="00BB1C08">
        <w:t>facilities</w:t>
      </w:r>
      <w:r>
        <w:t xml:space="preserve"> existing at the </w:t>
      </w:r>
      <w:r w:rsidR="004C3698">
        <w:t>leve</w:t>
      </w:r>
      <w:r w:rsidR="0068115F">
        <w:t>l</w:t>
      </w:r>
      <w:r>
        <w:t xml:space="preserve"> of the HANWASH </w:t>
      </w:r>
      <w:r w:rsidR="0068115F">
        <w:t xml:space="preserve">target communes (except </w:t>
      </w:r>
      <w:r w:rsidR="00DD665D">
        <w:t>L</w:t>
      </w:r>
      <w:r w:rsidR="00DD665D">
        <w:rPr>
          <w:rFonts w:cstheme="minorHAnsi"/>
        </w:rPr>
        <w:t>é</w:t>
      </w:r>
      <w:r w:rsidR="00DD665D">
        <w:t>ogâne</w:t>
      </w:r>
      <w:r w:rsidR="006F1154">
        <w:t xml:space="preserve"> </w:t>
      </w:r>
      <w:r w:rsidR="00E45430">
        <w:t>for W element of WASH)</w:t>
      </w:r>
      <w:r w:rsidR="0068115F">
        <w:t xml:space="preserve"> in 2024.</w:t>
      </w:r>
    </w:p>
    <w:p w:rsidR="003549FC" w:rsidP="00B1014C" w:rsidRDefault="00976226" w14:paraId="0BDF4857" w14:textId="45C23644">
      <w:pPr>
        <w:pStyle w:val="ListParagraph"/>
        <w:numPr>
          <w:ilvl w:val="0"/>
          <w:numId w:val="1"/>
        </w:numPr>
        <w:jc w:val="both"/>
        <w:rPr/>
      </w:pPr>
      <w:r w:rsidR="2758C36A">
        <w:rPr/>
        <w:t>Establish baseline data for each indicator outlined in the HANWASH program's indicator framework</w:t>
      </w:r>
      <w:ins w:author="Guest User" w:date="2024-06-20T14:37:52.214Z" w:id="1570773629">
        <w:r w:rsidR="2758C36A">
          <w:t xml:space="preserve"> (further described below)</w:t>
        </w:r>
      </w:ins>
      <w:r w:rsidR="2758C36A">
        <w:rPr/>
        <w:t>.</w:t>
      </w:r>
    </w:p>
    <w:p w:rsidR="00975DB5" w:rsidP="00975DB5" w:rsidRDefault="00975DB5" w14:paraId="6A036A2E" w14:textId="0027510C">
      <w:pPr>
        <w:pStyle w:val="ListParagraph"/>
        <w:numPr>
          <w:ilvl w:val="0"/>
          <w:numId w:val="1"/>
        </w:numPr>
        <w:jc w:val="both"/>
        <w:rPr/>
      </w:pPr>
      <w:r w:rsidR="2758C36A">
        <w:rPr/>
        <w:t>Identify</w:t>
      </w:r>
      <w:r w:rsidR="2758C36A">
        <w:rPr/>
        <w:t xml:space="preserve"> WASH related </w:t>
      </w:r>
      <w:r w:rsidR="2758C36A">
        <w:rPr/>
        <w:t>perceptions</w:t>
      </w:r>
      <w:r w:rsidR="2758C36A">
        <w:rPr/>
        <w:t>, attitudes, behaviors, and barriers</w:t>
      </w:r>
      <w:ins w:author="Guest User" w:date="2024-06-20T14:38:18.377Z" w:id="223823992">
        <w:r w:rsidR="2758C36A">
          <w:t xml:space="preserve"> related</w:t>
        </w:r>
      </w:ins>
      <w:r w:rsidR="2758C36A">
        <w:rPr/>
        <w:t xml:space="preserve"> to the adoption of safe practices among the households, schools, and healthcare</w:t>
      </w:r>
      <w:r w:rsidRPr="2758C36A" w:rsidR="2758C36A">
        <w:rPr>
          <w:color w:val="FF0000"/>
        </w:rPr>
        <w:t xml:space="preserve"> </w:t>
      </w:r>
      <w:r w:rsidR="2758C36A">
        <w:rPr/>
        <w:t>facilities in the HANWASH target communes.</w:t>
      </w:r>
    </w:p>
    <w:p w:rsidR="002050B6" w:rsidP="00B1014C" w:rsidRDefault="00016704" w14:paraId="19E328D8" w14:textId="0F2835A2">
      <w:pPr>
        <w:pStyle w:val="ListParagraph"/>
        <w:numPr>
          <w:ilvl w:val="0"/>
          <w:numId w:val="1"/>
        </w:numPr>
        <w:jc w:val="both"/>
      </w:pPr>
      <w:r>
        <w:t>Establish performance</w:t>
      </w:r>
      <w:r w:rsidR="008D31A5">
        <w:t xml:space="preserve"> </w:t>
      </w:r>
      <w:r>
        <w:t>targets for each indicator in the HANWASH program’s indicator framework</w:t>
      </w:r>
      <w:r w:rsidR="00975DB5">
        <w:t>.</w:t>
      </w:r>
    </w:p>
    <w:p w:rsidRPr="00D57CD7" w:rsidR="00975DB5" w:rsidP="00B1014C" w:rsidRDefault="009832D2" w14:paraId="126290EC" w14:textId="299407CF">
      <w:pPr>
        <w:pStyle w:val="ListParagraph"/>
        <w:numPr>
          <w:ilvl w:val="0"/>
          <w:numId w:val="1"/>
        </w:numPr>
        <w:jc w:val="both"/>
      </w:pPr>
      <w:r>
        <w:t>Conduct a mapping</w:t>
      </w:r>
      <w:r w:rsidR="00A43D95">
        <w:rPr>
          <w:rStyle w:val="FootnoteReference"/>
        </w:rPr>
        <w:footnoteReference w:id="2"/>
      </w:r>
      <w:r>
        <w:t xml:space="preserve"> of the WASH actors (Government agencies, NGOs, Private sector, Community based organizations, etc.) implementing WASH interventions in the HANWASH target communes.</w:t>
      </w:r>
    </w:p>
    <w:p w:rsidR="00D57CD7" w:rsidP="00D57CD7" w:rsidRDefault="0061581A" w14:paraId="2C6430B8" w14:textId="2AD04125">
      <w:pPr>
        <w:jc w:val="both"/>
        <w:rPr>
          <w:b/>
          <w:bCs/>
          <w:sz w:val="24"/>
          <w:szCs w:val="24"/>
        </w:rPr>
      </w:pPr>
      <w:r w:rsidRPr="0061581A">
        <w:rPr>
          <w:b/>
          <w:bCs/>
          <w:sz w:val="24"/>
          <w:szCs w:val="24"/>
        </w:rPr>
        <w:t>RESEARCH QUESTIONS</w:t>
      </w:r>
    </w:p>
    <w:p w:rsidRPr="0061581A" w:rsidR="00061060" w:rsidP="00D57CD7" w:rsidRDefault="00061060" w14:paraId="5048C30E" w14:textId="449847B1">
      <w:pPr>
        <w:jc w:val="both"/>
        <w:rPr>
          <w:b/>
          <w:bCs/>
          <w:sz w:val="24"/>
          <w:szCs w:val="24"/>
        </w:rPr>
      </w:pPr>
      <w:r>
        <w:t xml:space="preserve">The research questions are </w:t>
      </w:r>
      <w:r w:rsidRPr="00554538">
        <w:t xml:space="preserve">oriented towards the </w:t>
      </w:r>
      <w:r>
        <w:t xml:space="preserve">three intermediate outcomes </w:t>
      </w:r>
      <w:r w:rsidR="00706BF2">
        <w:t xml:space="preserve">or pillars outlined in the </w:t>
      </w:r>
      <w:r w:rsidRPr="00554538">
        <w:t>log frame</w:t>
      </w:r>
      <w:r w:rsidR="00706BF2">
        <w:t xml:space="preserve"> of the HANWASH program. </w:t>
      </w:r>
    </w:p>
    <w:tbl>
      <w:tblPr>
        <w:tblStyle w:val="TableGrid"/>
        <w:tblW w:w="0" w:type="auto"/>
        <w:tblLook w:val="04A0" w:firstRow="1" w:lastRow="0" w:firstColumn="1" w:lastColumn="0" w:noHBand="0" w:noVBand="1"/>
      </w:tblPr>
      <w:tblGrid>
        <w:gridCol w:w="4675"/>
        <w:gridCol w:w="4675"/>
      </w:tblGrid>
      <w:tr w:rsidR="003D4536" w:rsidTr="2758C36A" w14:paraId="6199AB87" w14:textId="77777777">
        <w:tc>
          <w:tcPr>
            <w:tcW w:w="9350" w:type="dxa"/>
            <w:gridSpan w:val="2"/>
            <w:shd w:val="clear" w:color="auto" w:fill="BDD6EE" w:themeFill="accent1" w:themeFillTint="66"/>
            <w:tcMar/>
          </w:tcPr>
          <w:p w:rsidR="003D4536" w:rsidP="00D57CD7" w:rsidRDefault="002F6614" w14:paraId="521A9A2E" w14:textId="6C9F2EA5" w14:noSpellErr="1">
            <w:pPr>
              <w:jc w:val="both"/>
            </w:pPr>
            <w:r w:rsidRPr="2758C36A" w:rsidR="2758C36A">
              <w:rPr>
                <w:b w:val="1"/>
                <w:bCs w:val="1"/>
              </w:rPr>
              <w:t>Pillar 1000</w:t>
            </w:r>
            <w:r w:rsidR="2758C36A">
              <w:rPr/>
              <w:t xml:space="preserve">: </w:t>
            </w:r>
            <w:r w:rsidR="2758C36A">
              <w:rPr/>
              <w:t>“</w:t>
            </w:r>
            <w:r w:rsidR="2758C36A">
              <w:rPr/>
              <w:t xml:space="preserve">Strengthened demand for and management of WASH services in </w:t>
            </w:r>
            <w:r w:rsidR="2758C36A">
              <w:rPr/>
              <w:t xml:space="preserve">the intervention </w:t>
            </w:r>
            <w:r w:rsidR="2758C36A">
              <w:rPr/>
              <w:t>communes.</w:t>
            </w:r>
            <w:r w:rsidR="2758C36A">
              <w:rPr/>
              <w:t>”</w:t>
            </w:r>
            <w:commentRangeStart w:id="1772532479"/>
            <w:commentRangeEnd w:id="1772532479"/>
            <w:r>
              <w:rPr>
                <w:rStyle w:val="CommentReference"/>
              </w:rPr>
              <w:commentReference w:id="1772532479"/>
            </w:r>
          </w:p>
        </w:tc>
      </w:tr>
      <w:tr w:rsidR="003D4536" w:rsidTr="2758C36A" w14:paraId="1359D8C6" w14:textId="77777777">
        <w:tc>
          <w:tcPr>
            <w:tcW w:w="4675" w:type="dxa"/>
            <w:tcMar/>
          </w:tcPr>
          <w:p w:rsidRPr="00A71707" w:rsidR="003D4536" w:rsidP="00D57CD7" w:rsidRDefault="00A71707" w14:paraId="5F564B8F" w14:textId="68322CD4">
            <w:pPr>
              <w:jc w:val="both"/>
              <w:rPr>
                <w:b/>
                <w:bCs/>
              </w:rPr>
            </w:pPr>
            <w:r w:rsidRPr="00A71707">
              <w:rPr>
                <w:b/>
                <w:bCs/>
              </w:rPr>
              <w:t>Main research questions</w:t>
            </w:r>
          </w:p>
        </w:tc>
        <w:tc>
          <w:tcPr>
            <w:tcW w:w="4675" w:type="dxa"/>
            <w:tcMar/>
          </w:tcPr>
          <w:p w:rsidRPr="00A71707" w:rsidR="003D4536" w:rsidP="00D57CD7" w:rsidRDefault="00A71707" w14:paraId="0C9D8DE9" w14:textId="7330670B">
            <w:pPr>
              <w:jc w:val="both"/>
              <w:rPr>
                <w:b/>
                <w:bCs/>
              </w:rPr>
            </w:pPr>
            <w:r w:rsidRPr="00A71707">
              <w:rPr>
                <w:b/>
                <w:bCs/>
              </w:rPr>
              <w:t>Secondary research questions</w:t>
            </w:r>
          </w:p>
        </w:tc>
      </w:tr>
      <w:tr w:rsidR="003D4536" w:rsidTr="2758C36A" w14:paraId="721A8BBD" w14:textId="77777777">
        <w:tc>
          <w:tcPr>
            <w:tcW w:w="4675" w:type="dxa"/>
            <w:tcMar/>
          </w:tcPr>
          <w:p w:rsidR="003D4536" w:rsidP="00893719" w:rsidRDefault="00DA050F" w14:paraId="78DDCF16" w14:textId="657F609C" w14:noSpellErr="1">
            <w:pPr>
              <w:pStyle w:val="ListParagraph"/>
              <w:numPr>
                <w:ilvl w:val="0"/>
                <w:numId w:val="6"/>
              </w:numPr>
              <w:jc w:val="both"/>
              <w:rPr/>
            </w:pPr>
            <w:r w:rsidR="2758C36A">
              <w:rPr/>
              <w:t xml:space="preserve">What are the </w:t>
            </w:r>
            <w:commentRangeStart w:id="0"/>
            <w:r w:rsidR="2758C36A">
              <w:rPr/>
              <w:t xml:space="preserve">main factors </w:t>
            </w:r>
            <w:commentRangeEnd w:id="0"/>
            <w:r>
              <w:rPr>
                <w:rStyle w:val="CommentReference"/>
              </w:rPr>
              <w:commentReference w:id="0"/>
            </w:r>
            <w:r w:rsidR="2758C36A">
              <w:rPr/>
              <w:t>influencing</w:t>
            </w:r>
            <w:r w:rsidR="2758C36A">
              <w:rPr/>
              <w:t xml:space="preserve"> the demand for WASH services </w:t>
            </w:r>
            <w:r w:rsidR="2758C36A">
              <w:rPr/>
              <w:t>in target comm</w:t>
            </w:r>
            <w:r w:rsidR="2758C36A">
              <w:rPr/>
              <w:t>unes</w:t>
            </w:r>
            <w:r w:rsidR="2758C36A">
              <w:rPr/>
              <w:t>?</w:t>
            </w:r>
            <w:commentRangeStart w:id="43414914"/>
            <w:commentRangeEnd w:id="43414914"/>
            <w:r>
              <w:rPr>
                <w:rStyle w:val="CommentReference"/>
              </w:rPr>
              <w:commentReference w:id="43414914"/>
            </w:r>
          </w:p>
        </w:tc>
        <w:tc>
          <w:tcPr>
            <w:tcW w:w="4675" w:type="dxa"/>
            <w:shd w:val="clear" w:color="auto" w:fill="767171" w:themeFill="background2" w:themeFillShade="80"/>
            <w:tcMar/>
          </w:tcPr>
          <w:p w:rsidR="003D4536" w:rsidP="00D57CD7" w:rsidRDefault="003D4536" w14:paraId="705E70CE" w14:textId="77777777">
            <w:pPr>
              <w:jc w:val="both"/>
            </w:pPr>
          </w:p>
        </w:tc>
      </w:tr>
      <w:tr w:rsidR="004015BE" w:rsidTr="2758C36A" w14:paraId="6CA30B92" w14:textId="77777777">
        <w:tc>
          <w:tcPr>
            <w:tcW w:w="4675" w:type="dxa"/>
            <w:tcMar/>
          </w:tcPr>
          <w:p w:rsidR="004015BE" w:rsidP="00893719" w:rsidRDefault="0077490B" w14:paraId="6ADD2D50" w14:textId="29B8C6E8" w14:noSpellErr="1">
            <w:pPr>
              <w:pStyle w:val="ListParagraph"/>
              <w:numPr>
                <w:ilvl w:val="0"/>
                <w:numId w:val="6"/>
              </w:numPr>
              <w:jc w:val="both"/>
              <w:rPr/>
            </w:pPr>
            <w:r w:rsidR="2758C36A">
              <w:rPr/>
              <w:t xml:space="preserve">What is the </w:t>
            </w:r>
            <w:r w:rsidR="2758C36A">
              <w:rPr/>
              <w:t>condition of the existing water systems,</w:t>
            </w:r>
            <w:r w:rsidR="2758C36A">
              <w:rPr/>
              <w:t xml:space="preserve"> </w:t>
            </w:r>
            <w:r w:rsidR="2758C36A">
              <w:rPr/>
              <w:t xml:space="preserve">water </w:t>
            </w:r>
            <w:r w:rsidR="2758C36A">
              <w:rPr/>
              <w:t xml:space="preserve">points, sanitation and hygiene facilities in the </w:t>
            </w:r>
            <w:commentRangeStart w:id="1676413378"/>
            <w:r w:rsidR="2758C36A">
              <w:rPr/>
              <w:t>target</w:t>
            </w:r>
            <w:commentRangeEnd w:id="1676413378"/>
            <w:r>
              <w:rPr>
                <w:rStyle w:val="CommentReference"/>
              </w:rPr>
              <w:commentReference w:id="1676413378"/>
            </w:r>
            <w:r w:rsidR="2758C36A">
              <w:rPr/>
              <w:t xml:space="preserve"> </w:t>
            </w:r>
            <w:r w:rsidR="2758C36A">
              <w:rPr/>
              <w:t xml:space="preserve">communes and </w:t>
            </w:r>
            <w:r w:rsidR="2758C36A">
              <w:rPr/>
              <w:t>communities?</w:t>
            </w:r>
          </w:p>
        </w:tc>
        <w:tc>
          <w:tcPr>
            <w:tcW w:w="4675" w:type="dxa"/>
            <w:shd w:val="clear" w:color="auto" w:fill="767171" w:themeFill="background2" w:themeFillShade="80"/>
            <w:tcMar/>
          </w:tcPr>
          <w:p w:rsidR="004015BE" w:rsidP="00D57CD7" w:rsidRDefault="004015BE" w14:paraId="42204FD2" w14:textId="77777777">
            <w:pPr>
              <w:jc w:val="both"/>
            </w:pPr>
          </w:p>
        </w:tc>
      </w:tr>
      <w:tr w:rsidR="00743072" w:rsidTr="2758C36A" w14:paraId="0ADB57B7" w14:textId="77777777">
        <w:tc>
          <w:tcPr>
            <w:tcW w:w="4675" w:type="dxa"/>
            <w:vMerge w:val="restart"/>
            <w:tcMar/>
          </w:tcPr>
          <w:p w:rsidR="00743072" w:rsidP="00893719" w:rsidRDefault="00743072" w14:paraId="7F6FCA11" w14:textId="000F1CA6" w14:noSpellErr="1">
            <w:pPr>
              <w:pStyle w:val="ListParagraph"/>
              <w:numPr>
                <w:ilvl w:val="0"/>
                <w:numId w:val="6"/>
              </w:numPr>
              <w:jc w:val="both"/>
              <w:rPr/>
            </w:pPr>
            <w:r w:rsidR="2758C36A">
              <w:rPr/>
              <w:t>How effective are the current management structures and practices in place for the WASH services?</w:t>
            </w:r>
            <w:commentRangeStart w:id="1795929773"/>
            <w:commentRangeEnd w:id="1795929773"/>
            <w:r>
              <w:rPr>
                <w:rStyle w:val="CommentReference"/>
              </w:rPr>
              <w:commentReference w:id="1795929773"/>
            </w:r>
          </w:p>
        </w:tc>
        <w:tc>
          <w:tcPr>
            <w:tcW w:w="4675" w:type="dxa"/>
            <w:tcMar/>
          </w:tcPr>
          <w:p w:rsidR="00743072" w:rsidP="00D57CD7" w:rsidRDefault="00743072" w14:paraId="7EA7EA7A" w14:textId="731E2C58" w14:noSpellErr="1">
            <w:pPr>
              <w:jc w:val="both"/>
            </w:pPr>
            <w:r w:rsidR="2758C36A">
              <w:rPr/>
              <w:t>What management structures are in place for the WASH services?</w:t>
            </w:r>
            <w:commentRangeStart w:id="1987425921"/>
            <w:commentRangeEnd w:id="1987425921"/>
            <w:r>
              <w:rPr>
                <w:rStyle w:val="CommentReference"/>
              </w:rPr>
              <w:commentReference w:id="1987425921"/>
            </w:r>
          </w:p>
        </w:tc>
      </w:tr>
      <w:tr w:rsidR="00743072" w:rsidTr="2758C36A" w14:paraId="70E47011" w14:textId="77777777">
        <w:tc>
          <w:tcPr>
            <w:tcW w:w="4675" w:type="dxa"/>
            <w:vMerge/>
            <w:tcMar/>
          </w:tcPr>
          <w:p w:rsidR="00743072" w:rsidP="00D57CD7" w:rsidRDefault="00743072" w14:paraId="5C4F1388" w14:textId="77777777">
            <w:pPr>
              <w:jc w:val="both"/>
            </w:pPr>
          </w:p>
        </w:tc>
        <w:tc>
          <w:tcPr>
            <w:tcW w:w="4675" w:type="dxa"/>
            <w:tcMar/>
          </w:tcPr>
          <w:p w:rsidR="00743072" w:rsidP="00D57CD7" w:rsidRDefault="00743072" w14:paraId="60AD3C05" w14:textId="11ABEC30" w14:noSpellErr="1">
            <w:pPr>
              <w:jc w:val="both"/>
            </w:pPr>
            <w:r w:rsidR="2758C36A">
              <w:rPr/>
              <w:t>How transparent and accountable are the service providers?</w:t>
            </w:r>
            <w:commentRangeStart w:id="1936598259"/>
            <w:commentRangeEnd w:id="1936598259"/>
            <w:r>
              <w:rPr>
                <w:rStyle w:val="CommentReference"/>
              </w:rPr>
              <w:commentReference w:id="1936598259"/>
            </w:r>
          </w:p>
        </w:tc>
      </w:tr>
      <w:tr w:rsidR="002922DE" w:rsidTr="2758C36A" w14:paraId="11A4563A" w14:textId="77777777">
        <w:tc>
          <w:tcPr>
            <w:tcW w:w="4675" w:type="dxa"/>
            <w:tcMar/>
          </w:tcPr>
          <w:p w:rsidR="002922DE" w:rsidP="00893719" w:rsidRDefault="00C523C1" w14:paraId="586BAD4D" w14:textId="15170780" w14:noSpellErr="1">
            <w:pPr>
              <w:pStyle w:val="ListParagraph"/>
              <w:numPr>
                <w:ilvl w:val="0"/>
                <w:numId w:val="7"/>
              </w:numPr>
              <w:jc w:val="both"/>
              <w:rPr/>
            </w:pPr>
            <w:r w:rsidR="2758C36A">
              <w:rPr/>
              <w:t>What are the main challenges faced by local authorities</w:t>
            </w:r>
            <w:r w:rsidR="2758C36A">
              <w:rPr/>
              <w:t xml:space="preserve"> in terms of </w:t>
            </w:r>
            <w:r w:rsidR="2758C36A">
              <w:rPr/>
              <w:t xml:space="preserve">commune WASH </w:t>
            </w:r>
            <w:r w:rsidR="2758C36A">
              <w:rPr/>
              <w:t>planning a</w:t>
            </w:r>
            <w:r w:rsidR="2758C36A">
              <w:rPr/>
              <w:t>nd coordination</w:t>
            </w:r>
            <w:r w:rsidR="2758C36A">
              <w:rPr/>
              <w:t>?</w:t>
            </w:r>
            <w:commentRangeStart w:id="1956460119"/>
            <w:commentRangeEnd w:id="1956460119"/>
            <w:r>
              <w:rPr>
                <w:rStyle w:val="CommentReference"/>
              </w:rPr>
              <w:commentReference w:id="1956460119"/>
            </w:r>
          </w:p>
        </w:tc>
        <w:tc>
          <w:tcPr>
            <w:tcW w:w="4675" w:type="dxa"/>
            <w:shd w:val="clear" w:color="auto" w:fill="767171" w:themeFill="background2" w:themeFillShade="80"/>
            <w:tcMar/>
          </w:tcPr>
          <w:p w:rsidR="002922DE" w:rsidP="00D57CD7" w:rsidRDefault="002922DE" w14:paraId="35E447D4" w14:textId="77777777">
            <w:pPr>
              <w:jc w:val="both"/>
            </w:pPr>
          </w:p>
        </w:tc>
      </w:tr>
      <w:tr w:rsidR="00A37C79" w:rsidTr="2758C36A" w14:paraId="46267D26" w14:textId="77777777">
        <w:tc>
          <w:tcPr>
            <w:tcW w:w="4675" w:type="dxa"/>
            <w:tcMar/>
          </w:tcPr>
          <w:p w:rsidR="00A37C79" w:rsidP="00893719" w:rsidRDefault="00BB2342" w14:paraId="0FC8E33E" w14:textId="0EF1814C" w14:noSpellErr="1">
            <w:pPr>
              <w:pStyle w:val="ListParagraph"/>
              <w:numPr>
                <w:ilvl w:val="0"/>
                <w:numId w:val="7"/>
              </w:numPr>
              <w:jc w:val="both"/>
              <w:rPr/>
            </w:pPr>
            <w:r w:rsidR="2758C36A">
              <w:rPr/>
              <w:t xml:space="preserve">How do </w:t>
            </w:r>
            <w:r w:rsidR="2758C36A">
              <w:rPr/>
              <w:t>NGOs, Community-based organization</w:t>
            </w:r>
            <w:r w:rsidR="2758C36A">
              <w:rPr/>
              <w:t>s</w:t>
            </w:r>
            <w:r w:rsidR="2758C36A">
              <w:rPr/>
              <w:t>,</w:t>
            </w:r>
            <w:r w:rsidR="2758C36A">
              <w:rPr/>
              <w:t xml:space="preserve"> and private sector entities contribute to WASH initiatives</w:t>
            </w:r>
            <w:r w:rsidR="2758C36A">
              <w:rPr/>
              <w:t xml:space="preserve"> in the intervention communes</w:t>
            </w:r>
            <w:r w:rsidR="2758C36A">
              <w:rPr/>
              <w:t>?</w:t>
            </w:r>
            <w:commentRangeStart w:id="436228365"/>
            <w:commentRangeEnd w:id="436228365"/>
            <w:r>
              <w:rPr>
                <w:rStyle w:val="CommentReference"/>
              </w:rPr>
              <w:commentReference w:id="436228365"/>
            </w:r>
          </w:p>
        </w:tc>
        <w:tc>
          <w:tcPr>
            <w:tcW w:w="4675" w:type="dxa"/>
            <w:shd w:val="clear" w:color="auto" w:fill="767171" w:themeFill="background2" w:themeFillShade="80"/>
            <w:tcMar/>
          </w:tcPr>
          <w:p w:rsidR="00A37C79" w:rsidP="00D57CD7" w:rsidRDefault="00A37C79" w14:paraId="28C26EEF" w14:textId="77777777">
            <w:pPr>
              <w:jc w:val="both"/>
            </w:pPr>
          </w:p>
        </w:tc>
      </w:tr>
      <w:tr w:rsidR="004237AC" w:rsidTr="2758C36A" w14:paraId="45DDEDCB" w14:textId="77777777">
        <w:tc>
          <w:tcPr>
            <w:tcW w:w="9350" w:type="dxa"/>
            <w:gridSpan w:val="2"/>
            <w:tcMar/>
          </w:tcPr>
          <w:p w:rsidR="004237AC" w:rsidP="00D57CD7" w:rsidRDefault="004237AC" w14:paraId="4A6CAAB6" w14:textId="77777777">
            <w:pPr>
              <w:jc w:val="both"/>
            </w:pPr>
          </w:p>
        </w:tc>
      </w:tr>
      <w:tr w:rsidR="00A71707" w:rsidTr="2758C36A" w14:paraId="4E128D7F" w14:textId="77777777">
        <w:tc>
          <w:tcPr>
            <w:tcW w:w="9350" w:type="dxa"/>
            <w:gridSpan w:val="2"/>
            <w:shd w:val="clear" w:color="auto" w:fill="BDD6EE" w:themeFill="accent1" w:themeFillTint="66"/>
            <w:tcMar/>
          </w:tcPr>
          <w:p w:rsidR="00A71707" w:rsidP="00D57CD7" w:rsidRDefault="00A71707" w14:paraId="6F1D31F6" w14:textId="20D22F45">
            <w:pPr>
              <w:jc w:val="both"/>
            </w:pPr>
            <w:r w:rsidRPr="00C126D9">
              <w:rPr>
                <w:b/>
                <w:bCs/>
              </w:rPr>
              <w:t>Pillar 2000</w:t>
            </w:r>
            <w:r>
              <w:t>: “</w:t>
            </w:r>
            <w:r w:rsidRPr="00C126D9" w:rsidR="00C126D9">
              <w:t>Enhanced household access to and use of sustainable, affordable, and safe water, sanitation and hygiene services.​</w:t>
            </w:r>
            <w:r w:rsidR="00C126D9">
              <w:t>”</w:t>
            </w:r>
          </w:p>
        </w:tc>
      </w:tr>
      <w:tr w:rsidR="00C126D9" w:rsidTr="2758C36A" w14:paraId="4EBF7BAB" w14:textId="77777777">
        <w:tc>
          <w:tcPr>
            <w:tcW w:w="4675" w:type="dxa"/>
            <w:tcMar/>
          </w:tcPr>
          <w:p w:rsidR="00C126D9" w:rsidP="00C126D9" w:rsidRDefault="00C126D9" w14:paraId="38CB26F7" w14:textId="110B77A9">
            <w:pPr>
              <w:jc w:val="both"/>
            </w:pPr>
            <w:r w:rsidRPr="00A71707">
              <w:rPr>
                <w:b/>
                <w:bCs/>
              </w:rPr>
              <w:t>Main research questions</w:t>
            </w:r>
          </w:p>
        </w:tc>
        <w:tc>
          <w:tcPr>
            <w:tcW w:w="4675" w:type="dxa"/>
            <w:tcMar/>
          </w:tcPr>
          <w:p w:rsidR="00C126D9" w:rsidP="00C126D9" w:rsidRDefault="00C126D9" w14:paraId="64A2A5CC" w14:textId="7FFA5BB8">
            <w:pPr>
              <w:jc w:val="both"/>
            </w:pPr>
            <w:r w:rsidRPr="00A71707">
              <w:rPr>
                <w:b/>
                <w:bCs/>
              </w:rPr>
              <w:t>Secondary research questions</w:t>
            </w:r>
          </w:p>
        </w:tc>
      </w:tr>
      <w:tr w:rsidR="00AC2F8D" w:rsidTr="2758C36A" w14:paraId="313B239D" w14:textId="77777777">
        <w:tc>
          <w:tcPr>
            <w:tcW w:w="4675" w:type="dxa"/>
            <w:vMerge w:val="restart"/>
            <w:tcMar/>
            <w:vAlign w:val="center"/>
          </w:tcPr>
          <w:p w:rsidR="00AC2F8D" w:rsidP="009C64CA" w:rsidRDefault="00AC2F8D" w14:paraId="31EC665A" w14:textId="642B789F">
            <w:pPr>
              <w:pStyle w:val="ListParagraph"/>
              <w:numPr>
                <w:ilvl w:val="0"/>
                <w:numId w:val="5"/>
              </w:numPr>
            </w:pPr>
            <w:r>
              <w:t>What is the current</w:t>
            </w:r>
            <w:r>
              <w:rPr>
                <w:rStyle w:val="FootnoteReference"/>
              </w:rPr>
              <w:footnoteReference w:id="3"/>
            </w:r>
            <w:r>
              <w:t xml:space="preserve"> level of access to WASH services in the HANWASH target communes (Cavaillon, L</w:t>
            </w:r>
            <w:r w:rsidRPr="009C64CA">
              <w:rPr>
                <w:rFonts w:cstheme="minorHAnsi"/>
              </w:rPr>
              <w:t>éog</w:t>
            </w:r>
            <w:r w:rsidRPr="009C64CA">
              <w:rPr>
                <w:rFonts w:ascii="Calibri" w:hAnsi="Calibri" w:cs="Calibri"/>
              </w:rPr>
              <w:t xml:space="preserve">âne, </w:t>
            </w:r>
            <w:proofErr w:type="spellStart"/>
            <w:r w:rsidRPr="009C64CA">
              <w:rPr>
                <w:rFonts w:ascii="Calibri" w:hAnsi="Calibri" w:cs="Calibri"/>
              </w:rPr>
              <w:t>Pignon</w:t>
            </w:r>
            <w:proofErr w:type="spellEnd"/>
            <w:r w:rsidRPr="009C64CA">
              <w:rPr>
                <w:rFonts w:ascii="Calibri" w:hAnsi="Calibri" w:cs="Calibri"/>
              </w:rPr>
              <w:t>, Ferrier, Terre-</w:t>
            </w:r>
            <w:proofErr w:type="spellStart"/>
            <w:r w:rsidRPr="009C64CA">
              <w:rPr>
                <w:rFonts w:ascii="Calibri" w:hAnsi="Calibri" w:cs="Calibri"/>
              </w:rPr>
              <w:t>Neuve</w:t>
            </w:r>
            <w:proofErr w:type="spellEnd"/>
            <w:r w:rsidRPr="009C64CA">
              <w:rPr>
                <w:rFonts w:ascii="Calibri" w:hAnsi="Calibri" w:cs="Calibri"/>
              </w:rPr>
              <w:t>)?</w:t>
            </w:r>
          </w:p>
        </w:tc>
        <w:tc>
          <w:tcPr>
            <w:tcW w:w="4675" w:type="dxa"/>
            <w:tcMar/>
          </w:tcPr>
          <w:p w:rsidR="00AC2F8D" w:rsidP="00C126D9" w:rsidRDefault="00AC2F8D" w14:paraId="551F6A3A" w14:textId="1A8945C0" w14:noSpellErr="1">
            <w:pPr>
              <w:jc w:val="both"/>
            </w:pPr>
            <w:r w:rsidR="2758C36A">
              <w:rPr/>
              <w:t>What percentage of households in the target communes have access to at least basic drinking water services?</w:t>
            </w:r>
            <w:commentRangeStart w:id="71181862"/>
            <w:commentRangeEnd w:id="71181862"/>
            <w:r>
              <w:rPr>
                <w:rStyle w:val="CommentReference"/>
              </w:rPr>
              <w:commentReference w:id="71181862"/>
            </w:r>
          </w:p>
        </w:tc>
      </w:tr>
      <w:tr w:rsidR="00AC2F8D" w:rsidTr="2758C36A" w14:paraId="578AD4A2" w14:textId="77777777">
        <w:tc>
          <w:tcPr>
            <w:tcW w:w="4675" w:type="dxa"/>
            <w:vMerge/>
            <w:tcMar/>
          </w:tcPr>
          <w:p w:rsidR="00AC2F8D" w:rsidP="00C126D9" w:rsidRDefault="00AC2F8D" w14:paraId="349EFE7D" w14:textId="77777777">
            <w:pPr>
              <w:jc w:val="both"/>
            </w:pPr>
          </w:p>
        </w:tc>
        <w:tc>
          <w:tcPr>
            <w:tcW w:w="4675" w:type="dxa"/>
            <w:tcMar/>
          </w:tcPr>
          <w:p w:rsidR="00AC2F8D" w:rsidP="00C126D9" w:rsidRDefault="00AC2F8D" w14:paraId="5295CA9D" w14:textId="3E004FD7" w14:noSpellErr="1">
            <w:pPr>
              <w:jc w:val="both"/>
            </w:pPr>
            <w:r w:rsidR="2758C36A">
              <w:rPr/>
              <w:t>What percentage of households in the target communes have access to at least basic sanitation services?</w:t>
            </w:r>
            <w:commentRangeStart w:id="188877385"/>
            <w:commentRangeEnd w:id="188877385"/>
            <w:r>
              <w:rPr>
                <w:rStyle w:val="CommentReference"/>
              </w:rPr>
              <w:commentReference w:id="188877385"/>
            </w:r>
          </w:p>
        </w:tc>
      </w:tr>
      <w:tr w:rsidR="00AC2F8D" w:rsidTr="2758C36A" w14:paraId="5725B4D3" w14:textId="77777777">
        <w:tc>
          <w:tcPr>
            <w:tcW w:w="4675" w:type="dxa"/>
            <w:vMerge/>
            <w:tcMar/>
          </w:tcPr>
          <w:p w:rsidR="00AC2F8D" w:rsidP="00C126D9" w:rsidRDefault="00AC2F8D" w14:paraId="017AAA84" w14:textId="77777777">
            <w:pPr>
              <w:jc w:val="both"/>
            </w:pPr>
          </w:p>
        </w:tc>
        <w:tc>
          <w:tcPr>
            <w:tcW w:w="4675" w:type="dxa"/>
            <w:tcMar/>
          </w:tcPr>
          <w:p w:rsidR="00AC2F8D" w:rsidP="00C126D9" w:rsidRDefault="00AC2F8D" w14:paraId="59EC3E7A" w14:textId="630746D1" w14:noSpellErr="1">
            <w:pPr>
              <w:jc w:val="both"/>
            </w:pPr>
            <w:r w:rsidR="2758C36A">
              <w:rPr/>
              <w:t>What is the percentage of interventions communities which are verified ODF (Open Defecation Free)?</w:t>
            </w:r>
            <w:commentRangeStart w:id="618922548"/>
            <w:commentRangeEnd w:id="618922548"/>
            <w:r>
              <w:rPr>
                <w:rStyle w:val="CommentReference"/>
              </w:rPr>
              <w:commentReference w:id="618922548"/>
            </w:r>
          </w:p>
        </w:tc>
      </w:tr>
      <w:tr w:rsidR="00AC2F8D" w:rsidTr="2758C36A" w14:paraId="6D278CC6" w14:textId="77777777">
        <w:tc>
          <w:tcPr>
            <w:tcW w:w="4675" w:type="dxa"/>
            <w:vMerge/>
            <w:tcMar/>
          </w:tcPr>
          <w:p w:rsidR="00AC2F8D" w:rsidP="00C126D9" w:rsidRDefault="00AC2F8D" w14:paraId="04455707" w14:textId="77777777">
            <w:pPr>
              <w:jc w:val="both"/>
            </w:pPr>
          </w:p>
        </w:tc>
        <w:tc>
          <w:tcPr>
            <w:tcW w:w="4675" w:type="dxa"/>
            <w:tcMar/>
          </w:tcPr>
          <w:p w:rsidR="00AC2F8D" w:rsidP="00C126D9" w:rsidRDefault="00AC2F8D" w14:paraId="732853E6" w14:textId="2C35A843" w14:noSpellErr="1">
            <w:pPr>
              <w:jc w:val="both"/>
            </w:pPr>
            <w:r w:rsidR="2758C36A">
              <w:rPr/>
              <w:t>What percentage of households in the target communes have access to at least basic hygiene services?</w:t>
            </w:r>
            <w:commentRangeStart w:id="852249953"/>
            <w:commentRangeEnd w:id="852249953"/>
            <w:r>
              <w:rPr>
                <w:rStyle w:val="CommentReference"/>
              </w:rPr>
              <w:commentReference w:id="852249953"/>
            </w:r>
          </w:p>
        </w:tc>
      </w:tr>
      <w:tr w:rsidR="00AC2F8D" w:rsidTr="2758C36A" w14:paraId="37F1B674" w14:textId="77777777">
        <w:tc>
          <w:tcPr>
            <w:tcW w:w="4675" w:type="dxa"/>
            <w:vMerge/>
            <w:tcMar/>
          </w:tcPr>
          <w:p w:rsidR="00AC2F8D" w:rsidP="00C126D9" w:rsidRDefault="00AC2F8D" w14:paraId="06CFE18F" w14:textId="77777777">
            <w:pPr>
              <w:jc w:val="both"/>
            </w:pPr>
          </w:p>
        </w:tc>
        <w:tc>
          <w:tcPr>
            <w:tcW w:w="4675" w:type="dxa"/>
            <w:tcMar/>
          </w:tcPr>
          <w:p w:rsidR="00AC2F8D" w:rsidP="00C126D9" w:rsidRDefault="00AC2F8D" w14:paraId="700CD91A" w14:textId="11474A18" w14:noSpellErr="1">
            <w:pPr>
              <w:jc w:val="both"/>
            </w:pPr>
            <w:r w:rsidR="2758C36A">
              <w:rPr/>
              <w:t>How does the cost associated with accessing WASH services compare to household incomes?</w:t>
            </w:r>
            <w:commentRangeStart w:id="849302863"/>
            <w:commentRangeEnd w:id="849302863"/>
            <w:r>
              <w:rPr>
                <w:rStyle w:val="CommentReference"/>
              </w:rPr>
              <w:commentReference w:id="849302863"/>
            </w:r>
          </w:p>
        </w:tc>
      </w:tr>
      <w:tr w:rsidR="00AC2F8D" w:rsidTr="2758C36A" w14:paraId="5A16BBDC" w14:textId="77777777">
        <w:tc>
          <w:tcPr>
            <w:tcW w:w="4675" w:type="dxa"/>
            <w:vMerge/>
            <w:tcMar/>
          </w:tcPr>
          <w:p w:rsidR="00AC2F8D" w:rsidP="00C126D9" w:rsidRDefault="00AC2F8D" w14:paraId="52763557" w14:textId="77777777">
            <w:pPr>
              <w:jc w:val="both"/>
            </w:pPr>
          </w:p>
        </w:tc>
        <w:tc>
          <w:tcPr>
            <w:tcW w:w="4675" w:type="dxa"/>
            <w:tcMar/>
          </w:tcPr>
          <w:p w:rsidR="00AC2F8D" w:rsidP="00C126D9" w:rsidRDefault="00AC2F8D" w14:paraId="1BE923FF" w14:textId="5CF2C48B" w14:noSpellErr="1">
            <w:pPr>
              <w:jc w:val="both"/>
            </w:pPr>
            <w:r w:rsidR="2758C36A">
              <w:rPr/>
              <w:t xml:space="preserve">How is the maintenance and repair of WASH facilities managed in the intervention communities? </w:t>
            </w:r>
            <w:commentRangeStart w:id="2113546878"/>
            <w:commentRangeEnd w:id="2113546878"/>
            <w:r>
              <w:rPr>
                <w:rStyle w:val="CommentReference"/>
              </w:rPr>
              <w:commentReference w:id="2113546878"/>
            </w:r>
          </w:p>
        </w:tc>
      </w:tr>
      <w:tr w:rsidR="00AC2F8D" w:rsidTr="2758C36A" w14:paraId="7AAC8DB4" w14:textId="77777777">
        <w:tc>
          <w:tcPr>
            <w:tcW w:w="4675" w:type="dxa"/>
            <w:vMerge/>
            <w:tcMar/>
          </w:tcPr>
          <w:p w:rsidR="00AC2F8D" w:rsidP="00C126D9" w:rsidRDefault="00AC2F8D" w14:paraId="1637316B" w14:textId="77777777">
            <w:pPr>
              <w:jc w:val="both"/>
            </w:pPr>
          </w:p>
        </w:tc>
        <w:tc>
          <w:tcPr>
            <w:tcW w:w="4675" w:type="dxa"/>
            <w:tcMar/>
          </w:tcPr>
          <w:p w:rsidR="00AC2F8D" w:rsidP="00C126D9" w:rsidRDefault="00AC2F8D" w14:paraId="5E6F9B7A" w14:textId="60CF1AA0" w14:noSpellErr="1">
            <w:pPr>
              <w:jc w:val="both"/>
            </w:pPr>
            <w:r w:rsidR="2758C36A">
              <w:rPr/>
              <w:t xml:space="preserve">How </w:t>
            </w:r>
            <w:r w:rsidR="2758C36A">
              <w:rPr/>
              <w:t>frequently</w:t>
            </w:r>
            <w:r w:rsidR="2758C36A">
              <w:rPr/>
              <w:t xml:space="preserve"> do households use the available WASH facilities? Are there any barriers to regular use? </w:t>
            </w:r>
            <w:commentRangeStart w:id="1755223210"/>
            <w:commentRangeEnd w:id="1755223210"/>
            <w:r>
              <w:rPr>
                <w:rStyle w:val="CommentReference"/>
              </w:rPr>
              <w:commentReference w:id="1755223210"/>
            </w:r>
          </w:p>
        </w:tc>
      </w:tr>
      <w:tr w:rsidR="007E737A" w:rsidTr="2758C36A" w14:paraId="643A97BB" w14:textId="77777777">
        <w:tc>
          <w:tcPr>
            <w:tcW w:w="4675" w:type="dxa"/>
            <w:vMerge w:val="restart"/>
            <w:tcMar/>
            <w:vAlign w:val="center"/>
          </w:tcPr>
          <w:p w:rsidR="007E737A" w:rsidP="007E737A" w:rsidRDefault="007E737A" w14:paraId="206C4DA5" w14:textId="40E6BBBE">
            <w:pPr>
              <w:pStyle w:val="ListParagraph"/>
              <w:numPr>
                <w:ilvl w:val="0"/>
                <w:numId w:val="5"/>
              </w:numPr>
            </w:pPr>
            <w:r>
              <w:t>What are the common practices regarding water, sanitation and hygiene adopted by the households living in the intervention communes?</w:t>
            </w:r>
          </w:p>
        </w:tc>
        <w:tc>
          <w:tcPr>
            <w:tcW w:w="4675" w:type="dxa"/>
            <w:tcMar/>
          </w:tcPr>
          <w:p w:rsidR="007E737A" w:rsidP="00C126D9" w:rsidRDefault="007E737A" w14:paraId="75EB7028" w14:textId="0E242604" w14:noSpellErr="1">
            <w:pPr>
              <w:jc w:val="both"/>
            </w:pPr>
            <w:r w:rsidR="2758C36A">
              <w:rPr/>
              <w:t>What is the level of awareness and knowledge about safe water, sanitation, and hygiene practices among the households in the intervention communes?</w:t>
            </w:r>
            <w:commentRangeStart w:id="1786694206"/>
            <w:commentRangeEnd w:id="1786694206"/>
            <w:r>
              <w:rPr>
                <w:rStyle w:val="CommentReference"/>
              </w:rPr>
              <w:commentReference w:id="1786694206"/>
            </w:r>
          </w:p>
        </w:tc>
      </w:tr>
      <w:tr w:rsidR="007E737A" w:rsidTr="2758C36A" w14:paraId="48692359" w14:textId="77777777">
        <w:tc>
          <w:tcPr>
            <w:tcW w:w="4675" w:type="dxa"/>
            <w:vMerge/>
            <w:tcMar/>
          </w:tcPr>
          <w:p w:rsidR="007E737A" w:rsidP="00C126D9" w:rsidRDefault="007E737A" w14:paraId="1A2DE5A3" w14:textId="77777777">
            <w:pPr>
              <w:jc w:val="both"/>
            </w:pPr>
          </w:p>
        </w:tc>
        <w:tc>
          <w:tcPr>
            <w:tcW w:w="4675" w:type="dxa"/>
            <w:tcMar/>
          </w:tcPr>
          <w:p w:rsidR="007E737A" w:rsidP="00C126D9" w:rsidRDefault="007E737A" w14:paraId="6DCF652B" w14:textId="75B48862" w14:noSpellErr="1">
            <w:pPr>
              <w:jc w:val="both"/>
            </w:pPr>
            <w:r w:rsidR="2758C36A">
              <w:rPr/>
              <w:t>What are the common households’ practices regarding water collection, storage and treatment?</w:t>
            </w:r>
            <w:commentRangeStart w:id="667276129"/>
            <w:commentRangeEnd w:id="667276129"/>
            <w:r>
              <w:rPr>
                <w:rStyle w:val="CommentReference"/>
              </w:rPr>
              <w:commentReference w:id="667276129"/>
            </w:r>
          </w:p>
        </w:tc>
      </w:tr>
      <w:tr w:rsidR="007E737A" w:rsidTr="2758C36A" w14:paraId="6377D49B" w14:textId="77777777">
        <w:tc>
          <w:tcPr>
            <w:tcW w:w="4675" w:type="dxa"/>
            <w:vMerge/>
            <w:tcMar/>
          </w:tcPr>
          <w:p w:rsidR="007E737A" w:rsidP="00C126D9" w:rsidRDefault="007E737A" w14:paraId="002EB6A3" w14:textId="77777777">
            <w:pPr>
              <w:jc w:val="both"/>
            </w:pPr>
          </w:p>
        </w:tc>
        <w:tc>
          <w:tcPr>
            <w:tcW w:w="4675" w:type="dxa"/>
            <w:tcMar/>
          </w:tcPr>
          <w:p w:rsidR="007E737A" w:rsidP="00C126D9" w:rsidRDefault="007E737A" w14:paraId="1B213195" w14:textId="0F8F26E2" w14:noSpellErr="1">
            <w:pPr>
              <w:jc w:val="both"/>
            </w:pPr>
            <w:r w:rsidR="2758C36A">
              <w:rPr/>
              <w:t>How safe are the sanitation-related practices of the households?</w:t>
            </w:r>
            <w:commentRangeStart w:id="1257376182"/>
            <w:commentRangeEnd w:id="1257376182"/>
            <w:r>
              <w:rPr>
                <w:rStyle w:val="CommentReference"/>
              </w:rPr>
              <w:commentReference w:id="1257376182"/>
            </w:r>
          </w:p>
        </w:tc>
      </w:tr>
      <w:tr w:rsidR="007E737A" w:rsidTr="2758C36A" w14:paraId="5B0AD4D9" w14:textId="77777777">
        <w:tc>
          <w:tcPr>
            <w:tcW w:w="4675" w:type="dxa"/>
            <w:vMerge/>
            <w:tcMar/>
          </w:tcPr>
          <w:p w:rsidR="007E737A" w:rsidP="00C126D9" w:rsidRDefault="007E737A" w14:paraId="425936D4" w14:textId="77777777">
            <w:pPr>
              <w:jc w:val="both"/>
            </w:pPr>
          </w:p>
        </w:tc>
        <w:tc>
          <w:tcPr>
            <w:tcW w:w="4675" w:type="dxa"/>
            <w:tcMar/>
          </w:tcPr>
          <w:p w:rsidR="007E737A" w:rsidP="00C126D9" w:rsidRDefault="007E737A" w14:paraId="73994C23" w14:textId="5587A59E" w14:noSpellErr="1">
            <w:pPr>
              <w:jc w:val="both"/>
            </w:pPr>
            <w:r w:rsidR="2758C36A">
              <w:rPr/>
              <w:t>How prevalent are behaviors such as handwashing with water and soap at critical times among the households?</w:t>
            </w:r>
            <w:commentRangeStart w:id="1500753459"/>
            <w:commentRangeEnd w:id="1500753459"/>
            <w:r>
              <w:rPr>
                <w:rStyle w:val="CommentReference"/>
              </w:rPr>
              <w:commentReference w:id="1500753459"/>
            </w:r>
          </w:p>
        </w:tc>
      </w:tr>
      <w:tr w:rsidR="007E737A" w:rsidTr="2758C36A" w14:paraId="028A4B55" w14:textId="77777777">
        <w:tc>
          <w:tcPr>
            <w:tcW w:w="4675" w:type="dxa"/>
            <w:vMerge/>
            <w:tcMar/>
          </w:tcPr>
          <w:p w:rsidR="007E737A" w:rsidP="00C126D9" w:rsidRDefault="007E737A" w14:paraId="1ADDA7C2" w14:textId="77777777">
            <w:pPr>
              <w:jc w:val="both"/>
            </w:pPr>
          </w:p>
        </w:tc>
        <w:tc>
          <w:tcPr>
            <w:tcW w:w="4675" w:type="dxa"/>
            <w:tcMar/>
          </w:tcPr>
          <w:p w:rsidR="007E737A" w:rsidP="00C126D9" w:rsidRDefault="007E737A" w14:paraId="44797500" w14:textId="7A123BB7" w14:noSpellErr="1">
            <w:pPr>
              <w:jc w:val="both"/>
            </w:pPr>
            <w:r w:rsidR="2758C36A">
              <w:rPr/>
              <w:t>Are there gender-specific challenges in accessing and using WASH services in the intervention communities?</w:t>
            </w:r>
            <w:commentRangeStart w:id="4086351"/>
            <w:commentRangeEnd w:id="4086351"/>
            <w:r>
              <w:rPr>
                <w:rStyle w:val="CommentReference"/>
              </w:rPr>
              <w:commentReference w:id="4086351"/>
            </w:r>
          </w:p>
        </w:tc>
      </w:tr>
      <w:tr w:rsidR="00CB5149" w:rsidTr="2758C36A" w14:paraId="6EE9355C" w14:textId="77777777">
        <w:tc>
          <w:tcPr>
            <w:tcW w:w="9350" w:type="dxa"/>
            <w:gridSpan w:val="2"/>
            <w:tcMar/>
          </w:tcPr>
          <w:p w:rsidR="00CB5149" w:rsidP="00C126D9" w:rsidRDefault="00CB5149" w14:paraId="55BA80BA" w14:textId="77777777">
            <w:pPr>
              <w:jc w:val="both"/>
            </w:pPr>
          </w:p>
        </w:tc>
      </w:tr>
      <w:tr w:rsidR="005D2E01" w:rsidTr="2758C36A" w14:paraId="3A3B1A44" w14:textId="77777777">
        <w:tc>
          <w:tcPr>
            <w:tcW w:w="9350" w:type="dxa"/>
            <w:gridSpan w:val="2"/>
            <w:shd w:val="clear" w:color="auto" w:fill="BDD6EE" w:themeFill="accent1" w:themeFillTint="66"/>
            <w:tcMar/>
          </w:tcPr>
          <w:p w:rsidR="005D2E01" w:rsidP="00C126D9" w:rsidRDefault="005D2E01" w14:paraId="5687FE7E" w14:textId="52B393F6">
            <w:pPr>
              <w:jc w:val="both"/>
            </w:pPr>
            <w:r w:rsidRPr="005D2E01">
              <w:rPr>
                <w:b/>
                <w:bCs/>
              </w:rPr>
              <w:t>Pillar 3000</w:t>
            </w:r>
            <w:r>
              <w:t>: “</w:t>
            </w:r>
            <w:r w:rsidRPr="00535EF6" w:rsidR="00535EF6">
              <w:t>Expanded reach and resources leveraged through collective action with other national and international actors.​</w:t>
            </w:r>
            <w:r w:rsidR="00535EF6">
              <w:t>”</w:t>
            </w:r>
          </w:p>
        </w:tc>
      </w:tr>
      <w:tr w:rsidR="000C3B60" w:rsidTr="2758C36A" w14:paraId="6E1BF285" w14:textId="77777777">
        <w:tc>
          <w:tcPr>
            <w:tcW w:w="4675" w:type="dxa"/>
            <w:tcMar/>
          </w:tcPr>
          <w:p w:rsidR="000C3B60" w:rsidP="000C3B60" w:rsidRDefault="000C3B60" w14:paraId="3AA5643B" w14:textId="7207F25F">
            <w:pPr>
              <w:jc w:val="both"/>
            </w:pPr>
            <w:r w:rsidRPr="00A71707">
              <w:rPr>
                <w:b/>
                <w:bCs/>
              </w:rPr>
              <w:t>Main research questions</w:t>
            </w:r>
          </w:p>
        </w:tc>
        <w:tc>
          <w:tcPr>
            <w:tcW w:w="4675" w:type="dxa"/>
            <w:tcMar/>
          </w:tcPr>
          <w:p w:rsidR="000C3B60" w:rsidP="000C3B60" w:rsidRDefault="000C3B60" w14:paraId="76030D23" w14:textId="35EA23CB">
            <w:pPr>
              <w:jc w:val="both"/>
            </w:pPr>
            <w:r w:rsidRPr="00A71707">
              <w:rPr>
                <w:b/>
                <w:bCs/>
              </w:rPr>
              <w:t>Secondary research questions</w:t>
            </w:r>
          </w:p>
        </w:tc>
      </w:tr>
      <w:tr w:rsidR="000C3B60" w:rsidTr="2758C36A" w14:paraId="1C4DBB93" w14:textId="77777777">
        <w:tc>
          <w:tcPr>
            <w:tcW w:w="4675" w:type="dxa"/>
            <w:tcMar/>
          </w:tcPr>
          <w:p w:rsidR="000C3B60" w:rsidP="00E2773D" w:rsidRDefault="000D6873" w14:paraId="0010FE62" w14:textId="3AA9FB42" w14:noSpellErr="1">
            <w:pPr>
              <w:pStyle w:val="ListParagraph"/>
              <w:numPr>
                <w:ilvl w:val="0"/>
                <w:numId w:val="5"/>
              </w:numPr>
              <w:jc w:val="both"/>
              <w:rPr/>
            </w:pPr>
            <w:r w:rsidR="2758C36A">
              <w:rPr/>
              <w:t xml:space="preserve">What are the financial mechanisms in place for funding WASH </w:t>
            </w:r>
            <w:r w:rsidR="2758C36A">
              <w:rPr/>
              <w:t>services in the intervention communes?</w:t>
            </w:r>
            <w:commentRangeStart w:id="1967733679"/>
            <w:commentRangeEnd w:id="1967733679"/>
            <w:r>
              <w:rPr>
                <w:rStyle w:val="CommentReference"/>
              </w:rPr>
              <w:commentReference w:id="1967733679"/>
            </w:r>
          </w:p>
        </w:tc>
        <w:tc>
          <w:tcPr>
            <w:tcW w:w="4675" w:type="dxa"/>
            <w:shd w:val="clear" w:color="auto" w:fill="767171" w:themeFill="background2" w:themeFillShade="80"/>
            <w:tcMar/>
          </w:tcPr>
          <w:p w:rsidRPr="009A7267" w:rsidR="000C3B60" w:rsidP="000C3B60" w:rsidRDefault="000C3B60" w14:paraId="26FB9346" w14:textId="77777777">
            <w:pPr>
              <w:jc w:val="both"/>
            </w:pPr>
          </w:p>
        </w:tc>
      </w:tr>
      <w:tr w:rsidR="005A2345" w:rsidTr="2758C36A" w14:paraId="10034BFE" w14:textId="77777777">
        <w:tc>
          <w:tcPr>
            <w:tcW w:w="4675" w:type="dxa"/>
            <w:tcMar/>
          </w:tcPr>
          <w:p w:rsidR="005A2345" w:rsidP="00E2773D" w:rsidRDefault="003C3AEC" w14:paraId="75AA28EE" w14:textId="08EBF42D" w14:noSpellErr="1">
            <w:pPr>
              <w:pStyle w:val="ListParagraph"/>
              <w:numPr>
                <w:ilvl w:val="0"/>
                <w:numId w:val="5"/>
              </w:numPr>
              <w:jc w:val="both"/>
              <w:rPr/>
            </w:pPr>
            <w:r w:rsidR="2758C36A">
              <w:rPr/>
              <w:t xml:space="preserve">What are the capacity </w:t>
            </w:r>
            <w:r w:rsidR="2758C36A">
              <w:rPr/>
              <w:t xml:space="preserve">strengthening needs of DINEPA and the OREPAs </w:t>
            </w:r>
            <w:r w:rsidR="2758C36A">
              <w:rPr/>
              <w:t xml:space="preserve">to </w:t>
            </w:r>
            <w:r w:rsidR="2758C36A">
              <w:rPr/>
              <w:t>better regulate the WASH</w:t>
            </w:r>
            <w:r w:rsidR="2758C36A">
              <w:rPr/>
              <w:t xml:space="preserve"> </w:t>
            </w:r>
            <w:r w:rsidR="2758C36A">
              <w:rPr/>
              <w:t>sector, oversee and support project/program implementation?</w:t>
            </w:r>
            <w:commentRangeStart w:id="1180417298"/>
            <w:commentRangeEnd w:id="1180417298"/>
            <w:r>
              <w:rPr>
                <w:rStyle w:val="CommentReference"/>
              </w:rPr>
              <w:commentReference w:id="1180417298"/>
            </w:r>
          </w:p>
        </w:tc>
        <w:tc>
          <w:tcPr>
            <w:tcW w:w="4675" w:type="dxa"/>
            <w:shd w:val="clear" w:color="auto" w:fill="767171" w:themeFill="background2" w:themeFillShade="80"/>
            <w:tcMar/>
          </w:tcPr>
          <w:p w:rsidRPr="009A7267" w:rsidR="005A2345" w:rsidP="000C3B60" w:rsidRDefault="005A2345" w14:paraId="1BF13823" w14:textId="77777777">
            <w:pPr>
              <w:jc w:val="both"/>
            </w:pPr>
          </w:p>
        </w:tc>
      </w:tr>
      <w:tr w:rsidR="005A2345" w:rsidTr="2758C36A" w14:paraId="0F1BA7E4" w14:textId="77777777">
        <w:tc>
          <w:tcPr>
            <w:tcW w:w="4675" w:type="dxa"/>
            <w:tcMar/>
          </w:tcPr>
          <w:p w:rsidR="005A2345" w:rsidP="00E2773D" w:rsidRDefault="003D24E0" w14:paraId="10A4F75D" w14:textId="538C320E" w14:noSpellErr="1">
            <w:pPr>
              <w:pStyle w:val="ListParagraph"/>
              <w:numPr>
                <w:ilvl w:val="0"/>
                <w:numId w:val="5"/>
              </w:numPr>
              <w:jc w:val="both"/>
              <w:rPr/>
            </w:pPr>
            <w:r w:rsidR="2758C36A">
              <w:rPr/>
              <w:t xml:space="preserve">What are the </w:t>
            </w:r>
            <w:r w:rsidR="2758C36A">
              <w:rPr/>
              <w:t>other national and international actors involved i</w:t>
            </w:r>
            <w:r w:rsidR="2758C36A">
              <w:rPr/>
              <w:t>n WASH initiatives at the level of the intervention communes?</w:t>
            </w:r>
            <w:commentRangeStart w:id="821903466"/>
            <w:commentRangeEnd w:id="821903466"/>
            <w:r>
              <w:rPr>
                <w:rStyle w:val="CommentReference"/>
              </w:rPr>
              <w:commentReference w:id="821903466"/>
            </w:r>
          </w:p>
        </w:tc>
        <w:tc>
          <w:tcPr>
            <w:tcW w:w="4675" w:type="dxa"/>
            <w:shd w:val="clear" w:color="auto" w:fill="767171" w:themeFill="background2" w:themeFillShade="80"/>
            <w:tcMar/>
          </w:tcPr>
          <w:p w:rsidRPr="009A7267" w:rsidR="005A2345" w:rsidP="000C3B60" w:rsidRDefault="005A2345" w14:paraId="23B26D66" w14:textId="77777777">
            <w:pPr>
              <w:jc w:val="both"/>
            </w:pPr>
          </w:p>
        </w:tc>
      </w:tr>
    </w:tbl>
    <w:p w:rsidR="00167441" w:rsidP="003E3CFF" w:rsidRDefault="00167441" w14:paraId="3E9600E0" w14:textId="77777777">
      <w:pPr>
        <w:jc w:val="both"/>
        <w:rPr>
          <w:b/>
          <w:bCs/>
          <w:sz w:val="24"/>
          <w:szCs w:val="24"/>
        </w:rPr>
      </w:pPr>
    </w:p>
    <w:p w:rsidRPr="00205FD7" w:rsidR="003E3CFF" w:rsidP="003E3CFF" w:rsidRDefault="005F755C" w14:paraId="56DE181A" w14:textId="320D2D77">
      <w:pPr>
        <w:jc w:val="both"/>
        <w:rPr>
          <w:b/>
          <w:bCs/>
          <w:sz w:val="24"/>
          <w:szCs w:val="24"/>
        </w:rPr>
      </w:pPr>
      <w:r w:rsidRPr="00205FD7">
        <w:rPr>
          <w:b/>
          <w:bCs/>
          <w:sz w:val="24"/>
          <w:szCs w:val="24"/>
        </w:rPr>
        <w:t>RESEARCH METHODOLOGY</w:t>
      </w:r>
    </w:p>
    <w:p w:rsidR="00BF62A0" w:rsidP="00596C23" w:rsidRDefault="00596C23" w14:paraId="30CE0CB1" w14:textId="758B04DF">
      <w:pPr>
        <w:jc w:val="both"/>
      </w:pPr>
      <w:r>
        <w:t xml:space="preserve">In this section, we </w:t>
      </w:r>
      <w:r w:rsidR="00BF62A0">
        <w:t>define the Research methodology which is the path</w:t>
      </w:r>
      <w:r w:rsidR="002A3EA7">
        <w:t>way</w:t>
      </w:r>
      <w:r w:rsidR="00AC4429">
        <w:t xml:space="preserve"> or framework we will use</w:t>
      </w:r>
      <w:r w:rsidR="00BF62A0">
        <w:t xml:space="preserve"> to </w:t>
      </w:r>
      <w:r>
        <w:t>achiev</w:t>
      </w:r>
      <w:r w:rsidR="00AC4429">
        <w:t>e</w:t>
      </w:r>
      <w:r>
        <w:t xml:space="preserve"> the research objectives</w:t>
      </w:r>
      <w:r w:rsidR="00AC4429">
        <w:t xml:space="preserve"> and answer the research questions</w:t>
      </w:r>
      <w:r>
        <w:t xml:space="preserve">. This includes: the </w:t>
      </w:r>
      <w:r w:rsidR="00D1436A">
        <w:t>approach for data collection and analysis</w:t>
      </w:r>
      <w:r>
        <w:t xml:space="preserve">, the data collection methods, the sampling strategy, </w:t>
      </w:r>
      <w:r w:rsidR="00360AEF">
        <w:t xml:space="preserve">the </w:t>
      </w:r>
      <w:r w:rsidR="001960EE">
        <w:t>implementation</w:t>
      </w:r>
      <w:r w:rsidR="00360AEF">
        <w:t xml:space="preserve"> plan, and the data analysis framework. </w:t>
      </w:r>
    </w:p>
    <w:p w:rsidRPr="005F755C" w:rsidR="00573BAD" w:rsidP="00573BAD" w:rsidRDefault="0087590F" w14:paraId="6F15B532" w14:textId="7479496A">
      <w:pPr>
        <w:jc w:val="both"/>
        <w:rPr>
          <w:sz w:val="24"/>
          <w:szCs w:val="24"/>
        </w:rPr>
      </w:pPr>
      <w:r>
        <w:rPr>
          <w:b/>
          <w:bCs/>
          <w:sz w:val="24"/>
          <w:szCs w:val="24"/>
        </w:rPr>
        <w:t>The approach for data collection and analysis</w:t>
      </w:r>
    </w:p>
    <w:p w:rsidRPr="00785CDE" w:rsidR="00785CDE" w:rsidP="00785CDE" w:rsidRDefault="00785CDE" w14:paraId="1320F96D" w14:textId="34B03B6F">
      <w:pPr>
        <w:pStyle w:val="ListParagraph"/>
        <w:numPr>
          <w:ilvl w:val="0"/>
          <w:numId w:val="1"/>
        </w:numPr>
        <w:jc w:val="both"/>
        <w:rPr>
          <w:b/>
          <w:bCs/>
        </w:rPr>
      </w:pPr>
      <w:r w:rsidRPr="00785CDE">
        <w:rPr>
          <w:b/>
          <w:bCs/>
        </w:rPr>
        <w:t>Before-and-after study</w:t>
      </w:r>
    </w:p>
    <w:p w:rsidR="00B352CE" w:rsidP="00785CDE" w:rsidRDefault="003A66F6" w14:paraId="1B6D33F8" w14:textId="77777777">
      <w:pPr>
        <w:jc w:val="both"/>
      </w:pPr>
      <w:r>
        <w:t>We think that the “before-and-after study design” may be a good fit for this baseline study. It is one of the most used designs in evaluation studies. In fact, t</w:t>
      </w:r>
      <w:r w:rsidR="00087673">
        <w:t>h</w:t>
      </w:r>
      <w:r w:rsidR="00785CDE">
        <w:t xml:space="preserve">e before-and-after </w:t>
      </w:r>
      <w:r w:rsidR="00087673">
        <w:t xml:space="preserve">study </w:t>
      </w:r>
      <w:r w:rsidR="00785CDE">
        <w:t xml:space="preserve">design (also known as the pre-test/post-test design) is </w:t>
      </w:r>
      <w:r w:rsidR="00087673">
        <w:t xml:space="preserve">a type of research methodology used </w:t>
      </w:r>
      <w:r w:rsidR="00785CDE">
        <w:t>t</w:t>
      </w:r>
      <w:r w:rsidR="00087673">
        <w:t>o</w:t>
      </w:r>
      <w:r w:rsidR="00785CDE">
        <w:t xml:space="preserve"> measure change in a situation, phenomenon, issue, problem, or attitude</w:t>
      </w:r>
      <w:r w:rsidR="00087673">
        <w:t xml:space="preserve"> over time</w:t>
      </w:r>
      <w:r w:rsidR="00785CDE">
        <w:t xml:space="preserve">. It is </w:t>
      </w:r>
      <w:r>
        <w:t xml:space="preserve">one </w:t>
      </w:r>
      <w:r w:rsidR="00785CDE">
        <w:t xml:space="preserve">the most appropriate </w:t>
      </w:r>
      <w:r w:rsidR="00087673">
        <w:t xml:space="preserve">study </w:t>
      </w:r>
      <w:bookmarkStart w:name="_Int_RZPSS4iX" w:id="1"/>
      <w:r w:rsidR="00785CDE">
        <w:t>design</w:t>
      </w:r>
      <w:bookmarkEnd w:id="1"/>
      <w:r w:rsidR="00785CDE">
        <w:t xml:space="preserve"> for measuring the impact </w:t>
      </w:r>
      <w:r w:rsidR="00087673">
        <w:t xml:space="preserve">and </w:t>
      </w:r>
      <w:r w:rsidR="00785CDE">
        <w:t>effectiveness of a programme</w:t>
      </w:r>
      <w:r w:rsidR="00087673">
        <w:t xml:space="preserve"> in improving the well-being of a targeted population</w:t>
      </w:r>
      <w:r w:rsidR="00785CDE">
        <w:t xml:space="preserve">. </w:t>
      </w:r>
    </w:p>
    <w:p w:rsidR="00785CDE" w:rsidP="00785CDE" w:rsidRDefault="00785CDE" w14:paraId="57AE5FB7" w14:textId="538AA090">
      <w:pPr>
        <w:jc w:val="both"/>
      </w:pPr>
      <w:r>
        <w:t>A before-and-after design can be described as two sets of cross-sectional data collection points on the same population to find out the change in the phenomenon or variable(s) between two points in time. The change is measured by comparing the difference in the phenomenon or variable(s) before and after the intervention. A before-and-after study is carried out by adopting the same process as a cross-sectional study</w:t>
      </w:r>
      <w:r w:rsidR="003A66F6">
        <w:rPr>
          <w:rStyle w:val="FootnoteReference"/>
        </w:rPr>
        <w:footnoteReference w:id="4"/>
      </w:r>
      <w:r w:rsidR="003A66F6">
        <w:t xml:space="preserve"> (</w:t>
      </w:r>
      <w:r w:rsidRPr="003A66F6" w:rsidR="003A66F6">
        <w:t>You decide what you want to find out about, identify the study population, select a sample (if you need to) and contact your respondents to find out the required information.</w:t>
      </w:r>
      <w:r w:rsidR="003A66F6">
        <w:t>),</w:t>
      </w:r>
      <w:r>
        <w:t xml:space="preserve"> except that </w:t>
      </w:r>
      <w:r w:rsidR="003A66F6">
        <w:t xml:space="preserve">a before-and-after study </w:t>
      </w:r>
      <w:r>
        <w:t>comprises two cross-sectional data sets, the second being undertaken after a certain period</w:t>
      </w:r>
      <w:r w:rsidR="00E33B0C">
        <w:t xml:space="preserve">, </w:t>
      </w:r>
      <w:r w:rsidR="00EE4CE9">
        <w:t xml:space="preserve">usually at the end of the </w:t>
      </w:r>
      <w:r w:rsidR="00E33B0C">
        <w:t>end of the program (endline)</w:t>
      </w:r>
      <w:r>
        <w:t xml:space="preserve">. </w:t>
      </w:r>
      <w:r w:rsidRPr="002F4468" w:rsidR="002F4468">
        <w:t>This allows researchers to observe any changes or effects attributable to the intervention.</w:t>
      </w:r>
      <w:r w:rsidR="00B352CE">
        <w:t xml:space="preserve"> </w:t>
      </w:r>
      <w:r>
        <w:t xml:space="preserve">The difference between the two sets of data collection points </w:t>
      </w:r>
      <w:r w:rsidR="00E33B0C">
        <w:t>(</w:t>
      </w:r>
      <w:r w:rsidR="00242D57">
        <w:t>baseline and endline)</w:t>
      </w:r>
      <w:r>
        <w:t xml:space="preserve"> is the impact of the programme.</w:t>
      </w:r>
    </w:p>
    <w:p w:rsidRPr="00E66204" w:rsidR="00E66204" w:rsidP="00785CDE" w:rsidRDefault="00E66204" w14:paraId="2A68129F" w14:textId="04F8C5BE">
      <w:pPr>
        <w:pStyle w:val="ListParagraph"/>
        <w:numPr>
          <w:ilvl w:val="0"/>
          <w:numId w:val="1"/>
        </w:numPr>
        <w:jc w:val="both"/>
        <w:rPr>
          <w:b/>
          <w:bCs/>
        </w:rPr>
      </w:pPr>
      <w:r w:rsidRPr="00E66204">
        <w:rPr>
          <w:b/>
          <w:bCs/>
        </w:rPr>
        <w:t>A mixed approach (quantitative and qualitative)</w:t>
      </w:r>
    </w:p>
    <w:p w:rsidR="00C36BF6" w:rsidP="00785CDE" w:rsidRDefault="001B5216" w14:paraId="570F1714" w14:textId="77777777">
      <w:pPr>
        <w:jc w:val="both"/>
      </w:pPr>
      <w:r>
        <w:t>Furthermore, a mixed approach (quantitative and qualitative) will be used for data collection</w:t>
      </w:r>
      <w:r w:rsidR="00351DF2">
        <w:t xml:space="preserve"> to allow a more comprehensive</w:t>
      </w:r>
      <w:r w:rsidR="00A30633">
        <w:t xml:space="preserve"> understanding of the WASH </w:t>
      </w:r>
      <w:r w:rsidR="00D77F3E">
        <w:t>conditions in the target communes</w:t>
      </w:r>
      <w:r w:rsidR="0003012F">
        <w:t xml:space="preserve">. </w:t>
      </w:r>
    </w:p>
    <w:p w:rsidR="00ED34AF" w:rsidP="003A66F6" w:rsidRDefault="00405A90" w14:paraId="5684560B" w14:textId="03EEBFB5">
      <w:pPr>
        <w:jc w:val="both"/>
      </w:pPr>
      <w:r>
        <w:t>The quantitative methods</w:t>
      </w:r>
      <w:r w:rsidR="003C548D">
        <w:t xml:space="preserve"> will provide numerical data that </w:t>
      </w:r>
      <w:r w:rsidR="00F97D6B">
        <w:t xml:space="preserve">will help to set </w:t>
      </w:r>
      <w:r w:rsidR="00703638">
        <w:t xml:space="preserve">baseline value </w:t>
      </w:r>
      <w:r w:rsidR="00E2155D">
        <w:t>and targets for the program’s performance indicators</w:t>
      </w:r>
      <w:r w:rsidR="00444D5F">
        <w:t xml:space="preserve">. </w:t>
      </w:r>
      <w:r w:rsidR="00C36BF6">
        <w:t xml:space="preserve">The qualitative methods will offer deeper </w:t>
      </w:r>
      <w:r w:rsidR="00F4746C">
        <w:t>insights into the context, experiences</w:t>
      </w:r>
      <w:r w:rsidR="00FB74BB">
        <w:t xml:space="preserve">, perceptions and </w:t>
      </w:r>
      <w:r w:rsidR="001416BA">
        <w:t>practices</w:t>
      </w:r>
      <w:r w:rsidR="006774EF">
        <w:t xml:space="preserve"> of the intervention communities regarding WASH </w:t>
      </w:r>
      <w:r w:rsidR="002E2AE1">
        <w:t>services</w:t>
      </w:r>
      <w:r w:rsidR="00893166">
        <w:t xml:space="preserve">. </w:t>
      </w:r>
      <w:r w:rsidR="00837C2D">
        <w:t>Using both app</w:t>
      </w:r>
      <w:r w:rsidR="00AA1D48">
        <w:t xml:space="preserve">roaches will allow for triangulation where </w:t>
      </w:r>
      <w:r w:rsidR="00690FC3">
        <w:t>quantita</w:t>
      </w:r>
      <w:r w:rsidR="008B6B00">
        <w:t xml:space="preserve">tive findings can be validated by qualitative findings. </w:t>
      </w:r>
    </w:p>
    <w:p w:rsidR="001C1F93" w:rsidP="003A66F6" w:rsidRDefault="00AE1073" w14:paraId="169BF47E" w14:textId="5A98A3B0">
      <w:pPr>
        <w:jc w:val="both"/>
      </w:pPr>
      <w:r>
        <w:t>Since this baseline study is conducted in the context of the Mattson Program start</w:t>
      </w:r>
      <w:r w:rsidR="009505E7">
        <w:t>ed</w:t>
      </w:r>
      <w:r>
        <w:t xml:space="preserve"> in the program year 2023-2024</w:t>
      </w:r>
      <w:r w:rsidR="009505E7">
        <w:t xml:space="preserve"> and ending in 2027-2028, </w:t>
      </w:r>
      <w:r w:rsidR="007B33AD">
        <w:t>we</w:t>
      </w:r>
      <w:r w:rsidR="009505E7">
        <w:t xml:space="preserve"> consider year 2024 as the starting point we need to conduct the baseline study. As a result, </w:t>
      </w:r>
      <w:r w:rsidR="005B1D8E">
        <w:t>t</w:t>
      </w:r>
      <w:r w:rsidR="00A23496">
        <w:t xml:space="preserve">he </w:t>
      </w:r>
      <w:r w:rsidR="00F5572C">
        <w:t xml:space="preserve">baseline results will be valid only for the </w:t>
      </w:r>
      <w:r w:rsidR="00CC5FC4">
        <w:t xml:space="preserve">upcoming years of intervention, not for the </w:t>
      </w:r>
      <w:r w:rsidR="002460F7">
        <w:t xml:space="preserve">interventions </w:t>
      </w:r>
      <w:r w:rsidR="007C619A">
        <w:t>implemented by HANWASH</w:t>
      </w:r>
      <w:r w:rsidR="002460F7">
        <w:t xml:space="preserve"> between 2018 and 2024. </w:t>
      </w:r>
      <w:r w:rsidR="003D14E5">
        <w:t xml:space="preserve">So, this baseline study will strictly answer the question: “How </w:t>
      </w:r>
      <w:r w:rsidR="00354E49">
        <w:t xml:space="preserve">is the WASH situation in the HANWASH target communes in year 2024?”. </w:t>
      </w:r>
    </w:p>
    <w:p w:rsidR="00DA5AA8" w:rsidP="003A66F6" w:rsidRDefault="00DA5AA8" w14:paraId="1BB01C76" w14:textId="6B9D0286">
      <w:pPr>
        <w:jc w:val="both"/>
      </w:pPr>
      <w:r w:rsidRPr="2758C36A" w:rsidR="2758C36A">
        <w:rPr>
          <w:b w:val="1"/>
          <w:bCs w:val="1"/>
        </w:rPr>
        <w:t>N.B</w:t>
      </w:r>
      <w:r w:rsidR="2758C36A">
        <w:rPr/>
        <w:t xml:space="preserve">: It is noteworthy that the WASH indicators of SDG 6 should be used as a reference when assessing the level of access to drinking water, </w:t>
      </w:r>
      <w:r w:rsidR="2758C36A">
        <w:rPr/>
        <w:t>sanitation</w:t>
      </w:r>
      <w:r w:rsidR="2758C36A">
        <w:rPr/>
        <w:t xml:space="preserve"> and hygiene services in the target communes.</w:t>
      </w:r>
      <w:ins w:author="Guest User" w:date="2024-06-20T14:41:45.504Z" w:id="686106308">
        <w:r w:rsidR="2758C36A">
          <w:t xml:space="preserve">  These </w:t>
        </w:r>
      </w:ins>
      <w:ins w:author="Guest User" w:date="2024-06-20T14:42:15.018Z" w:id="624319909">
        <w:r w:rsidR="2758C36A">
          <w:t>indicators can be found at</w:t>
        </w:r>
      </w:ins>
      <w:ins w:author="Guest User" w:date="2024-06-20T14:41:45.504Z" w:id="1674478685">
        <w:r w:rsidR="2758C36A">
          <w:t xml:space="preserve"> www.washdata.org</w:t>
        </w:r>
      </w:ins>
      <w:ins w:author="Guest User" w:date="2024-06-20T14:42:17.027Z" w:id="1154169547">
        <w:r w:rsidR="2758C36A">
          <w:t>.</w:t>
        </w:r>
      </w:ins>
    </w:p>
    <w:p w:rsidRPr="00205FD7" w:rsidR="00573BAD" w:rsidP="00573BAD" w:rsidRDefault="00205FD7" w14:paraId="5415AA27" w14:textId="04DEFD67">
      <w:pPr>
        <w:jc w:val="both"/>
        <w:rPr>
          <w:sz w:val="24"/>
          <w:szCs w:val="24"/>
        </w:rPr>
      </w:pPr>
      <w:r w:rsidRPr="00205FD7">
        <w:rPr>
          <w:b/>
          <w:bCs/>
          <w:sz w:val="24"/>
          <w:szCs w:val="24"/>
        </w:rPr>
        <w:t>Data collection methods</w:t>
      </w:r>
    </w:p>
    <w:p w:rsidR="0036743B" w:rsidP="00573BAD" w:rsidRDefault="0036743B" w14:paraId="7A5E9CA9" w14:textId="7E8D3A45">
      <w:pPr>
        <w:jc w:val="both"/>
      </w:pPr>
      <w:r>
        <w:t xml:space="preserve">Given the objectives of this baseline study, we will </w:t>
      </w:r>
      <w:r w:rsidR="00205FD7">
        <w:t>use</w:t>
      </w:r>
      <w:r>
        <w:t xml:space="preserve"> the following data collection levels</w:t>
      </w:r>
      <w:r w:rsidR="00205FD7">
        <w:t xml:space="preserve"> and methods</w:t>
      </w:r>
      <w:r>
        <w:t xml:space="preserve">: </w:t>
      </w:r>
    </w:p>
    <w:p w:rsidRPr="0036743B" w:rsidR="0036743B" w:rsidP="0036743B" w:rsidRDefault="0036743B" w14:paraId="7129C713" w14:textId="77777777">
      <w:pPr>
        <w:pStyle w:val="ListParagraph"/>
        <w:numPr>
          <w:ilvl w:val="0"/>
          <w:numId w:val="3"/>
        </w:numPr>
        <w:jc w:val="both"/>
        <w:rPr>
          <w:b/>
          <w:bCs/>
        </w:rPr>
      </w:pPr>
      <w:r w:rsidRPr="0036743B">
        <w:rPr>
          <w:b/>
          <w:bCs/>
        </w:rPr>
        <w:t>Desk review</w:t>
      </w:r>
    </w:p>
    <w:p w:rsidR="0036743B" w:rsidP="0036743B" w:rsidRDefault="0036743B" w14:paraId="45E470E7" w14:textId="46E386C0">
      <w:pPr>
        <w:jc w:val="both"/>
      </w:pPr>
      <w:r>
        <w:t xml:space="preserve">Exploration of secondary data sources such as: Commune Action Plans (CAP), </w:t>
      </w:r>
      <w:r w:rsidR="00205FD7">
        <w:t>existing databases and map of WASH facilities</w:t>
      </w:r>
      <w:r w:rsidR="00EE7DFC">
        <w:t xml:space="preserve"> in the target communes, reports on previous</w:t>
      </w:r>
      <w:r w:rsidR="00E1554D">
        <w:t xml:space="preserve"> WASH-related</w:t>
      </w:r>
      <w:r w:rsidR="00EE7DFC">
        <w:t xml:space="preserve"> studies conducted </w:t>
      </w:r>
      <w:r w:rsidR="00E1554D">
        <w:t xml:space="preserve">in the target communes, DINEPA’s National Guidelines in terms of WASH, evaluation reports from NGOs, donor agencies, governmental agencies or Community-based organizations involved in WASH interventions in the target communes. </w:t>
      </w:r>
    </w:p>
    <w:p w:rsidRPr="00CF2CC4" w:rsidR="0036743B" w:rsidP="0036743B" w:rsidRDefault="0036743B" w14:paraId="5FD3CF09" w14:textId="466391FC">
      <w:pPr>
        <w:pStyle w:val="ListParagraph"/>
        <w:numPr>
          <w:ilvl w:val="0"/>
          <w:numId w:val="3"/>
        </w:numPr>
        <w:jc w:val="both"/>
        <w:rPr>
          <w:b/>
          <w:bCs/>
        </w:rPr>
      </w:pPr>
      <w:r w:rsidRPr="00CF2CC4">
        <w:rPr>
          <w:b/>
          <w:bCs/>
        </w:rPr>
        <w:t xml:space="preserve">Household </w:t>
      </w:r>
      <w:r w:rsidR="00A02C35">
        <w:rPr>
          <w:b/>
          <w:bCs/>
        </w:rPr>
        <w:t>survey</w:t>
      </w:r>
    </w:p>
    <w:p w:rsidR="00CF2CC4" w:rsidP="00CF2CC4" w:rsidRDefault="00CF2CC4" w14:paraId="6D830B79" w14:textId="178C6315">
      <w:pPr>
        <w:jc w:val="both"/>
      </w:pPr>
      <w:r w:rsidR="2758C36A">
        <w:rPr/>
        <w:t xml:space="preserve">A structured questionnaire will be administered to the selected households to collect quantitative data on the availability and level of access to sanitation and hygiene facilities. We will also use this questionnaire to collect data related to knowledge, attitudes, and practices of the households in terms of WASH, and the potential barriers to the adoption of safe WASH practices in the target communes. </w:t>
      </w:r>
      <w:commentRangeStart w:id="1333906774"/>
      <w:commentRangeEnd w:id="1333906774"/>
      <w:r>
        <w:rPr>
          <w:rStyle w:val="CommentReference"/>
        </w:rPr>
        <w:commentReference w:id="1333906774"/>
      </w:r>
    </w:p>
    <w:p w:rsidR="00E1554D" w:rsidP="0036743B" w:rsidRDefault="00A02C35" w14:paraId="4365CBEA" w14:textId="7DA28CAE">
      <w:pPr>
        <w:pStyle w:val="ListParagraph"/>
        <w:numPr>
          <w:ilvl w:val="0"/>
          <w:numId w:val="3"/>
        </w:numPr>
        <w:jc w:val="both"/>
        <w:rPr>
          <w:b/>
          <w:bCs/>
        </w:rPr>
      </w:pPr>
      <w:r>
        <w:rPr>
          <w:b/>
          <w:bCs/>
        </w:rPr>
        <w:t>Key Informant Interview (KII)</w:t>
      </w:r>
    </w:p>
    <w:p w:rsidRPr="00665EBB" w:rsidR="00665EBB" w:rsidP="00665EBB" w:rsidRDefault="00665EBB" w14:paraId="5A49619C" w14:textId="6CFADBBE">
      <w:pPr>
        <w:jc w:val="both"/>
      </w:pPr>
      <w:r w:rsidR="2758C36A">
        <w:rPr/>
        <w:t xml:space="preserve">Semi-structured interviews will be conducted with </w:t>
      </w:r>
      <w:r w:rsidRPr="2758C36A" w:rsidR="2758C36A">
        <w:rPr>
          <w:b w:val="1"/>
          <w:bCs w:val="1"/>
        </w:rPr>
        <w:t>Key Informants</w:t>
      </w:r>
      <w:r w:rsidR="2758C36A">
        <w:rPr/>
        <w:t xml:space="preserve"> such as: Community leaders (ASEC, CASEC, etc.), local authorities (Mayor, etc.), DINEPA representatives (OREPA, TEPAC, etc.), and other WASH actors to gather qualitative insights on community-level WASH challenges, resources, initiatives, and priorities. </w:t>
      </w:r>
      <w:commentRangeStart w:id="605805068"/>
      <w:commentRangeEnd w:id="605805068"/>
      <w:r>
        <w:rPr>
          <w:rStyle w:val="CommentReference"/>
        </w:rPr>
        <w:commentReference w:id="605805068"/>
      </w:r>
    </w:p>
    <w:p w:rsidRPr="00665EBB" w:rsidR="00A02C35" w:rsidP="0008552D" w:rsidRDefault="002341D9" w14:paraId="5DD7B5F1" w14:textId="260B1BFF">
      <w:pPr>
        <w:pStyle w:val="ListParagraph"/>
        <w:numPr>
          <w:ilvl w:val="0"/>
          <w:numId w:val="3"/>
        </w:numPr>
        <w:jc w:val="both"/>
        <w:rPr>
          <w:b/>
          <w:bCs/>
        </w:rPr>
      </w:pPr>
      <w:r>
        <w:rPr>
          <w:b/>
          <w:bCs/>
        </w:rPr>
        <w:t>School and healthcare facilities’ survey</w:t>
      </w:r>
    </w:p>
    <w:p w:rsidR="00962424" w:rsidP="0008552D" w:rsidRDefault="00AC510E" w14:paraId="713B3651" w14:textId="19640FE1" w14:noSpellErr="1">
      <w:pPr>
        <w:jc w:val="both"/>
      </w:pPr>
      <w:r w:rsidR="2758C36A">
        <w:rPr/>
        <w:t xml:space="preserve">A </w:t>
      </w:r>
      <w:r w:rsidR="2758C36A">
        <w:rPr/>
        <w:t xml:space="preserve">sample of </w:t>
      </w:r>
      <w:r w:rsidR="2758C36A">
        <w:rPr/>
        <w:t>schools and healthcare facilities</w:t>
      </w:r>
      <w:r w:rsidR="2758C36A">
        <w:rPr/>
        <w:t xml:space="preserve"> will be visited</w:t>
      </w:r>
      <w:r w:rsidR="2758C36A">
        <w:rPr/>
        <w:t xml:space="preserve">, </w:t>
      </w:r>
      <w:r w:rsidR="2758C36A">
        <w:rPr/>
        <w:t>mapped</w:t>
      </w:r>
      <w:r w:rsidR="2758C36A">
        <w:rPr/>
        <w:t xml:space="preserve"> and surveyed</w:t>
      </w:r>
      <w:r w:rsidR="2758C36A">
        <w:rPr/>
        <w:t xml:space="preserve"> (</w:t>
      </w:r>
      <w:r w:rsidR="2758C36A">
        <w:rPr/>
        <w:t xml:space="preserve">by </w:t>
      </w:r>
      <w:r w:rsidR="2758C36A">
        <w:rPr/>
        <w:t>observation)</w:t>
      </w:r>
      <w:r w:rsidR="2758C36A">
        <w:rPr/>
        <w:t xml:space="preserve"> in the target communes to assess their </w:t>
      </w:r>
      <w:r w:rsidR="2758C36A">
        <w:rPr/>
        <w:t xml:space="preserve">level of </w:t>
      </w:r>
      <w:r w:rsidR="2758C36A">
        <w:rPr/>
        <w:t>access to drinking water, sanitation, and hygiene services.</w:t>
      </w:r>
      <w:commentRangeStart w:id="904665730"/>
      <w:commentRangeEnd w:id="904665730"/>
      <w:r>
        <w:rPr>
          <w:rStyle w:val="CommentReference"/>
        </w:rPr>
        <w:commentReference w:id="904665730"/>
      </w:r>
    </w:p>
    <w:p w:rsidRPr="00D44B62" w:rsidR="00D44B62" w:rsidP="00D44B62" w:rsidRDefault="00D44B62" w14:paraId="49A1D43C" w14:textId="1F7291D9">
      <w:pPr>
        <w:pStyle w:val="ListParagraph"/>
        <w:numPr>
          <w:ilvl w:val="0"/>
          <w:numId w:val="3"/>
        </w:numPr>
        <w:jc w:val="both"/>
        <w:rPr>
          <w:b/>
          <w:bCs/>
        </w:rPr>
      </w:pPr>
      <w:r w:rsidRPr="00D44B62">
        <w:rPr>
          <w:b/>
          <w:bCs/>
        </w:rPr>
        <w:t>W</w:t>
      </w:r>
      <w:r w:rsidR="00962424">
        <w:rPr>
          <w:b/>
          <w:bCs/>
        </w:rPr>
        <w:t xml:space="preserve">ater </w:t>
      </w:r>
      <w:r w:rsidRPr="00D44B62">
        <w:rPr>
          <w:b/>
          <w:bCs/>
        </w:rPr>
        <w:t xml:space="preserve">facilities </w:t>
      </w:r>
      <w:r w:rsidR="004D080C">
        <w:rPr>
          <w:b/>
          <w:bCs/>
        </w:rPr>
        <w:t>survey</w:t>
      </w:r>
      <w:r w:rsidR="008962B7">
        <w:rPr>
          <w:b/>
          <w:bCs/>
        </w:rPr>
        <w:t xml:space="preserve"> (co</w:t>
      </w:r>
      <w:r w:rsidR="004A64E6">
        <w:rPr>
          <w:b/>
          <w:bCs/>
        </w:rPr>
        <w:t>mmunity water points</w:t>
      </w:r>
      <w:r w:rsidR="00B84774">
        <w:rPr>
          <w:b/>
          <w:bCs/>
        </w:rPr>
        <w:t xml:space="preserve"> </w:t>
      </w:r>
      <w:r w:rsidR="004A64E6">
        <w:rPr>
          <w:b/>
          <w:bCs/>
        </w:rPr>
        <w:t xml:space="preserve">&amp; </w:t>
      </w:r>
      <w:r w:rsidRPr="001677F0" w:rsidR="004A64E6">
        <w:rPr>
          <w:b/>
          <w:bCs/>
        </w:rPr>
        <w:t>water systems</w:t>
      </w:r>
      <w:r w:rsidR="004A64E6">
        <w:rPr>
          <w:b/>
          <w:bCs/>
        </w:rPr>
        <w:t>)</w:t>
      </w:r>
    </w:p>
    <w:p w:rsidR="00D344D3" w:rsidP="00D44B62" w:rsidRDefault="0068320B" w14:paraId="2310BA06" w14:textId="00E73068">
      <w:pPr>
        <w:jc w:val="both"/>
      </w:pPr>
      <w:r>
        <w:t>For the community Water points, a</w:t>
      </w:r>
      <w:r w:rsidR="0007515B">
        <w:t xml:space="preserve"> </w:t>
      </w:r>
      <w:r w:rsidR="00E805E0">
        <w:t>structured</w:t>
      </w:r>
      <w:r w:rsidR="0007515B">
        <w:t xml:space="preserve"> survey will be conducted by data collectors at the level of the target communities to</w:t>
      </w:r>
      <w:r w:rsidR="00D344D3">
        <w:t xml:space="preserve">: </w:t>
      </w:r>
    </w:p>
    <w:p w:rsidR="00D44B62" w:rsidP="00396414" w:rsidRDefault="00D344D3" w14:paraId="6D2EA8B8" w14:textId="396CC763">
      <w:pPr>
        <w:pStyle w:val="ListParagraph"/>
        <w:numPr>
          <w:ilvl w:val="0"/>
          <w:numId w:val="4"/>
        </w:numPr>
        <w:jc w:val="both"/>
      </w:pPr>
      <w:r>
        <w:t>A</w:t>
      </w:r>
      <w:r w:rsidR="0007515B">
        <w:t xml:space="preserve">ssess the </w:t>
      </w:r>
      <w:r w:rsidR="007124CD">
        <w:t>FRAPE</w:t>
      </w:r>
      <w:r w:rsidR="00A46681">
        <w:rPr>
          <w:rStyle w:val="FootnoteReference"/>
        </w:rPr>
        <w:footnoteReference w:id="5"/>
      </w:r>
      <w:r w:rsidR="007124CD">
        <w:t xml:space="preserve"> status </w:t>
      </w:r>
      <w:r w:rsidR="0007515B">
        <w:t xml:space="preserve">of the </w:t>
      </w:r>
      <w:r>
        <w:t xml:space="preserve">water </w:t>
      </w:r>
      <w:r w:rsidR="0007515B">
        <w:t xml:space="preserve">points recorded in the </w:t>
      </w:r>
      <w:r>
        <w:t xml:space="preserve">existing Water Commune Action Plans (CAPs for </w:t>
      </w:r>
      <w:proofErr w:type="spellStart"/>
      <w:r>
        <w:t>Pignon</w:t>
      </w:r>
      <w:proofErr w:type="spellEnd"/>
      <w:r>
        <w:t>, Ferrier, Cavaillon, Terre-</w:t>
      </w:r>
      <w:proofErr w:type="spellStart"/>
      <w:r>
        <w:t>Neuve</w:t>
      </w:r>
      <w:proofErr w:type="spellEnd"/>
      <w:r>
        <w:t xml:space="preserve">) to update the data related to water access at the level of the target communes in </w:t>
      </w:r>
      <w:r w:rsidR="630DB98D">
        <w:t>the year</w:t>
      </w:r>
      <w:r>
        <w:t xml:space="preserve"> 2024.</w:t>
      </w:r>
    </w:p>
    <w:p w:rsidR="00DF6480" w:rsidP="00396414" w:rsidRDefault="00D344D3" w14:paraId="11EC0B0B" w14:textId="206B73D8">
      <w:pPr>
        <w:pStyle w:val="ListParagraph"/>
        <w:numPr>
          <w:ilvl w:val="0"/>
          <w:numId w:val="4"/>
        </w:numPr>
        <w:jc w:val="both"/>
      </w:pPr>
      <w:r>
        <w:t xml:space="preserve">Record new potential water points and </w:t>
      </w:r>
      <w:r w:rsidR="005D5E45">
        <w:t>collect data on their FRAPE status.</w:t>
      </w:r>
    </w:p>
    <w:p w:rsidR="00EC44DE" w:rsidP="00EC44DE" w:rsidRDefault="00EC44DE" w14:paraId="3A256322" w14:textId="67362B0D" w14:noSpellErr="1">
      <w:pPr>
        <w:jc w:val="both"/>
      </w:pPr>
      <w:r w:rsidR="2758C36A">
        <w:rPr/>
        <w:t xml:space="preserve">For the </w:t>
      </w:r>
      <w:r w:rsidR="2758C36A">
        <w:rPr/>
        <w:t>water system</w:t>
      </w:r>
      <w:r w:rsidR="2758C36A">
        <w:rPr/>
        <w:t xml:space="preserve">s, </w:t>
      </w:r>
      <w:r w:rsidR="2758C36A">
        <w:rPr/>
        <w:t xml:space="preserve">a </w:t>
      </w:r>
      <w:r w:rsidR="2758C36A">
        <w:rPr/>
        <w:t>survey will be conducted</w:t>
      </w:r>
      <w:r w:rsidR="2758C36A">
        <w:rPr/>
        <w:t>,</w:t>
      </w:r>
      <w:r w:rsidR="2758C36A">
        <w:rPr/>
        <w:t xml:space="preserve"> </w:t>
      </w:r>
      <w:r w:rsidR="2758C36A">
        <w:rPr/>
        <w:t xml:space="preserve">with the water systems managers as respondents, to collect data </w:t>
      </w:r>
      <w:r w:rsidR="2758C36A">
        <w:rPr/>
        <w:t xml:space="preserve">on the operations and infrastructure, </w:t>
      </w:r>
      <w:r w:rsidR="2758C36A">
        <w:rPr/>
        <w:t xml:space="preserve">management and maintenance, revenue collection and financial sustainability, </w:t>
      </w:r>
      <w:r w:rsidR="2758C36A">
        <w:rPr/>
        <w:t>accountability system, user satisfaction</w:t>
      </w:r>
      <w:r w:rsidR="2758C36A">
        <w:rPr/>
        <w:t xml:space="preserve">, </w:t>
      </w:r>
      <w:r w:rsidR="2758C36A">
        <w:rPr/>
        <w:t xml:space="preserve">challenges encountered, needs and </w:t>
      </w:r>
      <w:r w:rsidR="2758C36A">
        <w:rPr/>
        <w:t>plan for the future</w:t>
      </w:r>
      <w:r w:rsidR="2758C36A">
        <w:rPr/>
        <w:t xml:space="preserve">. </w:t>
      </w:r>
      <w:commentRangeStart w:id="619651497"/>
      <w:commentRangeEnd w:id="619651497"/>
      <w:r>
        <w:rPr>
          <w:rStyle w:val="CommentReference"/>
        </w:rPr>
        <w:commentReference w:id="619651497"/>
      </w:r>
    </w:p>
    <w:p w:rsidR="002A1F3A" w:rsidP="00D44B62" w:rsidRDefault="002A1F3A" w14:paraId="535FA6B6" w14:textId="748C6B23">
      <w:pPr>
        <w:jc w:val="both"/>
        <w:rPr>
          <w:b/>
          <w:bCs/>
          <w:sz w:val="24"/>
          <w:szCs w:val="24"/>
        </w:rPr>
      </w:pPr>
      <w:r w:rsidRPr="002A1F3A">
        <w:rPr>
          <w:b/>
          <w:bCs/>
          <w:sz w:val="24"/>
          <w:szCs w:val="24"/>
        </w:rPr>
        <w:t>Sampling strategy</w:t>
      </w:r>
    </w:p>
    <w:p w:rsidRPr="0017273D" w:rsidR="0017273D" w:rsidP="00D44B62" w:rsidRDefault="0017273D" w14:paraId="4DB9CBDA" w14:textId="4C0D20FE">
      <w:pPr>
        <w:jc w:val="both"/>
        <w:rPr>
          <w:sz w:val="24"/>
          <w:szCs w:val="24"/>
        </w:rPr>
      </w:pPr>
      <w:r>
        <w:rPr>
          <w:sz w:val="24"/>
          <w:szCs w:val="24"/>
        </w:rPr>
        <w:t>In this section</w:t>
      </w:r>
      <w:r w:rsidRPr="00B93D66" w:rsidR="00B93D66">
        <w:rPr>
          <w:sz w:val="24"/>
          <w:szCs w:val="24"/>
        </w:rPr>
        <w:t>, we outline the sampling strategy we plan to use for this baseline study</w:t>
      </w:r>
      <w:r w:rsidR="004D77EA">
        <w:rPr>
          <w:sz w:val="24"/>
          <w:szCs w:val="24"/>
        </w:rPr>
        <w:t xml:space="preserve">: </w:t>
      </w:r>
    </w:p>
    <w:p w:rsidRPr="00785CDE" w:rsidR="00785CDE" w:rsidP="00785CDE" w:rsidRDefault="00785CDE" w14:paraId="4507C65E" w14:textId="7BB53378">
      <w:pPr>
        <w:pStyle w:val="ListParagraph"/>
        <w:numPr>
          <w:ilvl w:val="0"/>
          <w:numId w:val="1"/>
        </w:numPr>
        <w:jc w:val="both"/>
        <w:rPr>
          <w:b/>
          <w:bCs/>
        </w:rPr>
      </w:pPr>
      <w:r w:rsidRPr="005C1AF8">
        <w:rPr>
          <w:b/>
          <w:bCs/>
          <w:u w:val="single"/>
        </w:rPr>
        <w:t>For the household survey</w:t>
      </w:r>
      <w:r w:rsidRPr="00785CDE">
        <w:rPr>
          <w:b/>
          <w:bCs/>
        </w:rPr>
        <w:t>: Stratified random sampling</w:t>
      </w:r>
    </w:p>
    <w:p w:rsidR="003C2CA8" w:rsidP="00E15D4B" w:rsidRDefault="003C2CA8" w14:paraId="69070451" w14:textId="016D2B18">
      <w:pPr>
        <w:spacing w:before="100" w:beforeAutospacing="1" w:after="100" w:afterAutospacing="1" w:line="240" w:lineRule="auto"/>
        <w:jc w:val="both"/>
      </w:pPr>
      <w:r w:rsidRPr="003C2CA8">
        <w:t>Stratified random sampling is a method of sampling that involves dividing the population into homogeneous subgroups called strata and then randomly selecting samples from each stratum. This approach ensures that each subgroup is adequately represented in the sample, which can improve the accuracy and precision of the estimates compared to simple random sampling.</w:t>
      </w:r>
    </w:p>
    <w:p w:rsidRPr="00693752" w:rsidR="00693752" w:rsidP="742268E4" w:rsidRDefault="00C15256" w14:paraId="41F24C2C" w14:textId="01664AED">
      <w:pPr>
        <w:spacing w:before="100" w:beforeAutospacing="1" w:after="100" w:afterAutospacing="1" w:line="240" w:lineRule="auto"/>
        <w:jc w:val="both"/>
      </w:pPr>
      <w:r>
        <w:t>In the context of this baseline, t</w:t>
      </w:r>
      <w:r w:rsidR="00693752">
        <w:t xml:space="preserve">he target population (households) will be stratified based on </w:t>
      </w:r>
      <w:r>
        <w:t>their geographical location</w:t>
      </w:r>
      <w:r w:rsidR="003C2CA8">
        <w:t xml:space="preserve"> (</w:t>
      </w:r>
      <w:r w:rsidRPr="742268E4" w:rsidR="003C2CA8">
        <w:rPr>
          <w:i/>
          <w:iCs/>
        </w:rPr>
        <w:t>Commune, Communal section, Urban area, rural area</w:t>
      </w:r>
      <w:r w:rsidR="003C2CA8">
        <w:t>)</w:t>
      </w:r>
      <w:r>
        <w:t xml:space="preserve">. </w:t>
      </w:r>
      <w:r w:rsidR="00693752">
        <w:t xml:space="preserve">Within each stratum, households will be selected randomly to ensure representativeness and minimize bias. </w:t>
      </w:r>
      <w:r w:rsidR="00BD71B0">
        <w:t>As a result, w</w:t>
      </w:r>
      <w:r w:rsidR="00F512FF">
        <w:t xml:space="preserve">e </w:t>
      </w:r>
      <w:r w:rsidR="00BD71B0">
        <w:t>may</w:t>
      </w:r>
      <w:r w:rsidR="00F512FF">
        <w:t xml:space="preserve"> con</w:t>
      </w:r>
      <w:r w:rsidR="00F4332F">
        <w:t xml:space="preserve">sider </w:t>
      </w:r>
      <w:r w:rsidR="00894728">
        <w:t>skipping</w:t>
      </w:r>
      <w:r w:rsidR="00BD71B0">
        <w:t xml:space="preserve"> a </w:t>
      </w:r>
      <w:r w:rsidR="638E6A85">
        <w:t>fixed</w:t>
      </w:r>
      <w:r w:rsidR="00BD71B0">
        <w:t xml:space="preserve"> number of households</w:t>
      </w:r>
      <w:r w:rsidR="00F4332F">
        <w:t xml:space="preserve"> after each household surveyed</w:t>
      </w:r>
      <w:r w:rsidR="00894728">
        <w:t xml:space="preserve"> (maybe skipping 2 households after each household surveyed)</w:t>
      </w:r>
      <w:r w:rsidR="00BD71B0">
        <w:t xml:space="preserve">. </w:t>
      </w:r>
    </w:p>
    <w:p w:rsidR="00693752" w:rsidP="2758C36A" w:rsidRDefault="00693752" w14:paraId="0760FA0C" w14:textId="4FDF38E3">
      <w:pPr>
        <w:spacing w:before="100" w:beforeAutospacing="on" w:after="100" w:afterAutospacing="on" w:line="240" w:lineRule="auto"/>
        <w:jc w:val="both"/>
      </w:pPr>
      <w:r w:rsidR="2758C36A">
        <w:rPr/>
        <w:t>Sample size calculations have been performed using a sample size calculator from Survey Monkey</w:t>
      </w:r>
      <w:ins w:author="Guest User" w:date="2024-06-20T14:45:03.109Z" w:id="1601832791">
        <w:r w:rsidR="2758C36A">
          <w:t xml:space="preserve"> or </w:t>
        </w:r>
        <w:r w:rsidR="2758C36A">
          <w:t xml:space="preserve">similar </w:t>
        </w:r>
      </w:ins>
      <w:r w:rsidR="2758C36A">
        <w:rPr/>
        <w:t>,</w:t>
      </w:r>
      <w:r w:rsidR="2758C36A">
        <w:rPr/>
        <w:t xml:space="preserve"> to </w:t>
      </w:r>
      <w:r w:rsidR="2758C36A">
        <w:rPr/>
        <w:t>determine</w:t>
      </w:r>
      <w:r w:rsidR="2758C36A">
        <w:rPr/>
        <w:t xml:space="preserve"> the minimum number of households to be surveyed to achieve statistically significant results given a confidence level of 95% and a </w:t>
      </w:r>
      <w:del w:author="Guest User" w:date="2024-06-20T14:44:30.588Z" w:id="886827094">
        <w:r w:rsidDel="2758C36A">
          <w:delText>margin of error of 2%</w:delText>
        </w:r>
      </w:del>
      <w:ins w:author="Guest User" w:date="2024-06-20T14:44:33.313Z" w:id="1659657882">
        <w:r w:rsidR="2758C36A">
          <w:t>power of 80</w:t>
        </w:r>
      </w:ins>
      <w:commentRangeStart w:id="827406326"/>
      <w:ins w:author="Guest User" w:date="2024-06-20T14:44:33.313Z" w:id="869654063">
        <w:r w:rsidR="2758C36A">
          <w:t>%</w:t>
        </w:r>
      </w:ins>
      <w:r w:rsidR="2758C36A">
        <w:rPr/>
        <w:t>.</w:t>
      </w:r>
      <w:commentRangeEnd w:id="827406326"/>
      <w:r>
        <w:rPr>
          <w:rStyle w:val="CommentReference"/>
        </w:rPr>
        <w:commentReference w:id="827406326"/>
      </w:r>
      <w:r w:rsidR="2758C36A">
        <w:rPr/>
        <w:t xml:space="preserve">  </w:t>
      </w:r>
    </w:p>
    <w:p w:rsidRPr="007276EE" w:rsidR="00C15256" w:rsidP="2758C36A" w:rsidRDefault="000F790C" w14:paraId="3978E7F5" w14:textId="1880152B" w14:noSpellErr="1">
      <w:pPr>
        <w:rPr>
          <w:rStyle w:val="Hyperlink"/>
        </w:rPr>
      </w:pPr>
      <w:r w:rsidRPr="2758C36A" w:rsidR="2758C36A">
        <w:rPr>
          <w:i w:val="1"/>
          <w:iCs w:val="1"/>
        </w:rPr>
        <w:t xml:space="preserve">Click </w:t>
      </w:r>
      <w:r w:rsidRPr="2758C36A" w:rsidR="2758C36A">
        <w:rPr>
          <w:i w:val="1"/>
          <w:iCs w:val="1"/>
        </w:rPr>
        <w:t>here</w:t>
      </w:r>
      <w:r w:rsidRPr="2758C36A" w:rsidR="2758C36A">
        <w:rPr>
          <w:i w:val="1"/>
          <w:iCs w:val="1"/>
        </w:rPr>
        <w:t xml:space="preserve"> to access the sampling table</w:t>
      </w:r>
      <w:r w:rsidRPr="2758C36A" w:rsidR="2758C36A">
        <w:rPr>
          <w:i w:val="1"/>
          <w:iCs w:val="1"/>
        </w:rPr>
        <w:t xml:space="preserve">: </w:t>
      </w:r>
      <w:hyperlink r:id="Raed2376e7be94707">
        <w:r w:rsidRPr="2758C36A" w:rsidR="2758C36A">
          <w:rPr>
            <w:rStyle w:val="Hyperlink"/>
          </w:rPr>
          <w:t xml:space="preserve">Sampling </w:t>
        </w:r>
        <w:r w:rsidRPr="2758C36A" w:rsidR="2758C36A">
          <w:rPr>
            <w:rStyle w:val="Hyperlink"/>
          </w:rPr>
          <w:t>table_Mattson</w:t>
        </w:r>
        <w:r w:rsidRPr="2758C36A" w:rsidR="2758C36A">
          <w:rPr>
            <w:rStyle w:val="Hyperlink"/>
          </w:rPr>
          <w:t xml:space="preserve"> Program's baseline.xlsx</w:t>
        </w:r>
      </w:hyperlink>
      <w:commentRangeStart w:id="42360783"/>
      <w:commentRangeEnd w:id="42360783"/>
      <w:r>
        <w:rPr>
          <w:rStyle w:val="CommentReference"/>
        </w:rPr>
        <w:commentReference w:id="42360783"/>
      </w:r>
    </w:p>
    <w:p w:rsidRPr="00F4332F" w:rsidR="00785CDE" w:rsidP="00F4332F" w:rsidRDefault="00F4332F" w14:paraId="051BCC88" w14:textId="6F54FE1C">
      <w:pPr>
        <w:pStyle w:val="ListParagraph"/>
        <w:numPr>
          <w:ilvl w:val="0"/>
          <w:numId w:val="1"/>
        </w:numPr>
        <w:jc w:val="both"/>
        <w:rPr>
          <w:b/>
          <w:bCs/>
        </w:rPr>
      </w:pPr>
      <w:r w:rsidRPr="005C1AF8">
        <w:rPr>
          <w:b/>
          <w:bCs/>
          <w:u w:val="single"/>
        </w:rPr>
        <w:t>For the Key Informant interviews</w:t>
      </w:r>
      <w:r w:rsidRPr="00F4332F">
        <w:rPr>
          <w:b/>
          <w:bCs/>
        </w:rPr>
        <w:t xml:space="preserve">: No sampling is needed. </w:t>
      </w:r>
    </w:p>
    <w:p w:rsidR="00F4332F" w:rsidP="00F4332F" w:rsidRDefault="00F4332F" w14:paraId="296C682C" w14:textId="3D3E218E">
      <w:pPr>
        <w:jc w:val="both"/>
      </w:pPr>
      <w:r>
        <w:t xml:space="preserve">All the Community leaders (ASEC, CASEC, etc.), local authorities (Mayor, etc.), DINEPA representatives (OREPA, TEPAC, etc.) available at the </w:t>
      </w:r>
      <w:r w:rsidR="6742F50F">
        <w:t>time</w:t>
      </w:r>
      <w:r>
        <w:t xml:space="preserve"> of the data collection will be interviewed. </w:t>
      </w:r>
    </w:p>
    <w:p w:rsidRPr="0077583F" w:rsidR="00F4332F" w:rsidP="00BD71B0" w:rsidRDefault="00BD71B0" w14:paraId="0AC7EA68" w14:textId="0E1DB7C8">
      <w:pPr>
        <w:pStyle w:val="ListParagraph"/>
        <w:numPr>
          <w:ilvl w:val="0"/>
          <w:numId w:val="1"/>
        </w:numPr>
        <w:jc w:val="both"/>
        <w:rPr>
          <w:b/>
          <w:bCs/>
        </w:rPr>
      </w:pPr>
      <w:r w:rsidRPr="006F693A">
        <w:rPr>
          <w:b/>
          <w:bCs/>
          <w:u w:val="single"/>
        </w:rPr>
        <w:t>For the survey in the schools and healthcare facilities</w:t>
      </w:r>
      <w:r w:rsidRPr="0077583F">
        <w:rPr>
          <w:b/>
          <w:bCs/>
        </w:rPr>
        <w:t>: No sampling is required</w:t>
      </w:r>
      <w:r w:rsidRPr="0077583F" w:rsidR="0077583F">
        <w:rPr>
          <w:b/>
          <w:bCs/>
        </w:rPr>
        <w:t xml:space="preserve">. </w:t>
      </w:r>
    </w:p>
    <w:p w:rsidR="00BD71B0" w:rsidP="00F4332F" w:rsidRDefault="00BD71B0" w14:paraId="528063A8" w14:textId="01F3E937">
      <w:pPr>
        <w:jc w:val="both"/>
      </w:pPr>
      <w:r>
        <w:t xml:space="preserve">We </w:t>
      </w:r>
      <w:r w:rsidR="0077583F">
        <w:t>assume</w:t>
      </w:r>
      <w:r>
        <w:t xml:space="preserve"> that the </w:t>
      </w:r>
      <w:r w:rsidR="00CC08C9">
        <w:t>population</w:t>
      </w:r>
      <w:r>
        <w:t xml:space="preserve"> of schools </w:t>
      </w:r>
      <w:r w:rsidR="0077583F">
        <w:t xml:space="preserve">and healthcare facilities in each commune is not large enough to use a sample. All the school and healthcare facilities will be surveyed at the level of each commune. </w:t>
      </w:r>
      <w:r w:rsidR="7F55B588">
        <w:t>These facilities’ locations will be identified prior to data collection, based on the data available at the Mayor’s Offices.</w:t>
      </w:r>
      <w:r w:rsidR="0077583F">
        <w:t xml:space="preserve"> This will make the enumerators’ deployment more effective. </w:t>
      </w:r>
    </w:p>
    <w:p w:rsidRPr="00894728" w:rsidR="00894728" w:rsidP="00894728" w:rsidRDefault="00894728" w14:paraId="272799B8" w14:textId="609FC03F">
      <w:pPr>
        <w:pStyle w:val="ListParagraph"/>
        <w:numPr>
          <w:ilvl w:val="0"/>
          <w:numId w:val="1"/>
        </w:numPr>
        <w:jc w:val="both"/>
        <w:rPr>
          <w:b/>
          <w:bCs/>
        </w:rPr>
      </w:pPr>
      <w:r w:rsidRPr="006F693A">
        <w:rPr>
          <w:b/>
          <w:bCs/>
          <w:u w:val="single"/>
        </w:rPr>
        <w:t>For the water facilities survey</w:t>
      </w:r>
      <w:r w:rsidRPr="00894728">
        <w:rPr>
          <w:b/>
          <w:bCs/>
        </w:rPr>
        <w:t>: No sampling is required.</w:t>
      </w:r>
    </w:p>
    <w:p w:rsidR="00894728" w:rsidP="00F4332F" w:rsidRDefault="00894728" w14:paraId="5111E03B" w14:textId="08CA2128">
      <w:pPr>
        <w:jc w:val="both"/>
      </w:pPr>
      <w:r w:rsidR="2758C36A">
        <w:rPr/>
        <w:t xml:space="preserve">All the water facilities already recorded on </w:t>
      </w:r>
      <w:r w:rsidR="2758C36A">
        <w:rPr/>
        <w:t>mWater</w:t>
      </w:r>
      <w:r w:rsidR="2758C36A">
        <w:rPr/>
        <w:t xml:space="preserve"> for the target communes will be surveyed to update the data on their management, functionality, and potability. </w:t>
      </w:r>
      <w:commentRangeStart w:id="1492204318"/>
      <w:commentRangeEnd w:id="1492204318"/>
      <w:r>
        <w:rPr>
          <w:rStyle w:val="CommentReference"/>
        </w:rPr>
        <w:commentReference w:id="1492204318"/>
      </w:r>
    </w:p>
    <w:p w:rsidR="00CC38E3" w:rsidP="00F4332F" w:rsidRDefault="00894728" w14:paraId="13B43AA2" w14:textId="77777777">
      <w:pPr>
        <w:jc w:val="both"/>
      </w:pPr>
      <w:r w:rsidR="2758C36A">
        <w:rPr/>
        <w:t xml:space="preserve">Furthermore, potential new water facilities built in the target communes during the period post-Commune Action Plan, shall be recorded on </w:t>
      </w:r>
      <w:r w:rsidR="2758C36A">
        <w:rPr/>
        <w:t>mWater</w:t>
      </w:r>
      <w:r w:rsidR="2758C36A">
        <w:rPr/>
        <w:t xml:space="preserve"> with their management, functionality and potability status. </w:t>
      </w:r>
      <w:commentRangeStart w:id="1410221877"/>
      <w:commentRangeEnd w:id="1410221877"/>
      <w:r>
        <w:rPr>
          <w:rStyle w:val="CommentReference"/>
        </w:rPr>
        <w:commentReference w:id="1410221877"/>
      </w:r>
    </w:p>
    <w:p w:rsidR="007276EE" w:rsidP="00F4332F" w:rsidRDefault="007276EE" w14:paraId="3FA5BDFA" w14:textId="77777777">
      <w:pPr>
        <w:jc w:val="both"/>
      </w:pPr>
    </w:p>
    <w:p w:rsidRPr="00CC38E3" w:rsidR="00CC38E3" w:rsidP="00CC38E3" w:rsidRDefault="00CC38E3" w14:paraId="1BE4B3F6" w14:textId="2FD8B07F">
      <w:pPr>
        <w:pStyle w:val="ListParagraph"/>
        <w:numPr>
          <w:ilvl w:val="0"/>
          <w:numId w:val="1"/>
        </w:numPr>
        <w:jc w:val="both"/>
        <w:rPr>
          <w:b/>
          <w:bCs/>
        </w:rPr>
      </w:pPr>
      <w:r w:rsidRPr="006F693A">
        <w:rPr>
          <w:b/>
          <w:bCs/>
          <w:u w:val="single"/>
        </w:rPr>
        <w:t>For the mapping of the WASH actors at the level of the target communes</w:t>
      </w:r>
      <w:r w:rsidRPr="00CC38E3">
        <w:rPr>
          <w:b/>
          <w:bCs/>
        </w:rPr>
        <w:t>: No sampling is required.</w:t>
      </w:r>
    </w:p>
    <w:p w:rsidRPr="00596C23" w:rsidR="00AA7A59" w:rsidP="5D05DB34" w:rsidRDefault="00CC21F2" w14:paraId="42628294" w14:textId="5AA449DD" w14:noSpellErr="1">
      <w:pPr>
        <w:jc w:val="both"/>
      </w:pPr>
      <w:r w:rsidR="2758C36A">
        <w:rPr/>
        <w:t>A snowball method will be used to map the communal WASH actors. First, we will go the Mayor Offices to inquire about the list of all WASH actors implementing projects in each commune (Government agencies, NGOs, Private sector, Community based organizations, etc.). Secondly, from the list provided by the Mayor Offices, we will send enumerators to survey the WASH actors. During the survey, we will request referrals from the respondents to update the list of actors and expand the coverage of the mapping.</w:t>
      </w:r>
      <w:commentRangeStart w:id="1745848820"/>
      <w:commentRangeEnd w:id="1745848820"/>
      <w:r>
        <w:rPr>
          <w:rStyle w:val="CommentReference"/>
        </w:rPr>
        <w:commentReference w:id="1745848820"/>
      </w:r>
    </w:p>
    <w:p w:rsidRPr="00FA7CB3" w:rsidR="00FA7CB3" w:rsidP="00FA7CB3" w:rsidRDefault="00894540" w14:paraId="71350134" w14:textId="72529B6D">
      <w:pPr>
        <w:jc w:val="both"/>
        <w:rPr>
          <w:b/>
          <w:bCs/>
          <w:sz w:val="24"/>
          <w:szCs w:val="24"/>
        </w:rPr>
      </w:pPr>
      <w:r>
        <w:rPr>
          <w:b/>
          <w:bCs/>
          <w:sz w:val="24"/>
          <w:szCs w:val="24"/>
        </w:rPr>
        <w:t>I</w:t>
      </w:r>
      <w:r w:rsidRPr="00FA7CB3">
        <w:rPr>
          <w:b/>
          <w:bCs/>
          <w:sz w:val="24"/>
          <w:szCs w:val="24"/>
        </w:rPr>
        <w:t>mplementation plan</w:t>
      </w:r>
    </w:p>
    <w:p w:rsidR="0D2326DB" w:rsidP="00FA7CB3" w:rsidRDefault="00FA7CB3" w14:paraId="79045A0B" w14:textId="197C29D2">
      <w:pPr>
        <w:jc w:val="both"/>
      </w:pPr>
      <w:r>
        <w:t xml:space="preserve">We have classified the baseline study activities into three broad categories: </w:t>
      </w:r>
      <w:r w:rsidRPr="0070435D">
        <w:rPr>
          <w:b/>
          <w:bCs/>
        </w:rPr>
        <w:t>activities prior to data collection</w:t>
      </w:r>
      <w:r>
        <w:t xml:space="preserve">, </w:t>
      </w:r>
      <w:r w:rsidRPr="0070435D">
        <w:rPr>
          <w:b/>
          <w:bCs/>
        </w:rPr>
        <w:t>activities during data collection</w:t>
      </w:r>
      <w:r>
        <w:t xml:space="preserve"> and </w:t>
      </w:r>
      <w:r w:rsidRPr="0070435D">
        <w:rPr>
          <w:b/>
          <w:bCs/>
        </w:rPr>
        <w:t>activities after data collection</w:t>
      </w:r>
      <w:r>
        <w:t>.</w:t>
      </w:r>
    </w:p>
    <w:p w:rsidRPr="002B43A0" w:rsidR="0070435D" w:rsidP="00FA7CB3" w:rsidRDefault="002B43A0" w14:paraId="378C45D0" w14:textId="27A64518">
      <w:pPr>
        <w:jc w:val="both"/>
        <w:rPr>
          <w:b/>
          <w:bCs/>
          <w:u w:val="single"/>
        </w:rPr>
      </w:pPr>
      <w:r w:rsidRPr="002B43A0">
        <w:rPr>
          <w:b/>
          <w:bCs/>
          <w:u w:val="single"/>
        </w:rPr>
        <w:t>Activities prior to data collection</w:t>
      </w:r>
    </w:p>
    <w:p w:rsidR="002B43A0" w:rsidP="00FA7CB3" w:rsidRDefault="001725A2" w14:paraId="39C20D75" w14:textId="1B952277">
      <w:pPr>
        <w:jc w:val="both"/>
      </w:pPr>
      <w:r w:rsidRPr="001725A2">
        <w:t xml:space="preserve">Before </w:t>
      </w:r>
      <w:r>
        <w:t>data collection</w:t>
      </w:r>
      <w:r w:rsidRPr="001725A2">
        <w:t xml:space="preserve">, we will be </w:t>
      </w:r>
      <w:r w:rsidRPr="001725A2" w:rsidR="00DE490F">
        <w:t>preparing</w:t>
      </w:r>
      <w:r w:rsidRPr="001725A2">
        <w:t xml:space="preserve"> to ensure the smooth running of </w:t>
      </w:r>
      <w:r w:rsidR="00A775CF">
        <w:t>the process</w:t>
      </w:r>
      <w:r w:rsidRPr="001725A2">
        <w:t xml:space="preserve"> in the field. Below are the activities we will be carrying out prior to the data collection phase:</w:t>
      </w:r>
    </w:p>
    <w:p w:rsidRPr="00172D87" w:rsidR="00F600B4" w:rsidP="00172D87" w:rsidRDefault="00C178EB" w14:paraId="6F2EFA13" w14:textId="4E6E6EB3">
      <w:pPr>
        <w:pStyle w:val="ListParagraph"/>
        <w:numPr>
          <w:ilvl w:val="0"/>
          <w:numId w:val="1"/>
        </w:numPr>
        <w:jc w:val="both"/>
        <w:rPr>
          <w:b/>
          <w:bCs/>
        </w:rPr>
      </w:pPr>
      <w:r w:rsidRPr="00172D87">
        <w:rPr>
          <w:b/>
          <w:bCs/>
        </w:rPr>
        <w:t xml:space="preserve">Field visits are conducted (in Cavaillon, </w:t>
      </w:r>
      <w:r w:rsidRPr="00172D87" w:rsidR="00AD4F8E">
        <w:rPr>
          <w:b/>
          <w:bCs/>
        </w:rPr>
        <w:t xml:space="preserve">Leogane, </w:t>
      </w:r>
      <w:proofErr w:type="spellStart"/>
      <w:r w:rsidRPr="00172D87">
        <w:rPr>
          <w:b/>
          <w:bCs/>
        </w:rPr>
        <w:t>Pignon</w:t>
      </w:r>
      <w:proofErr w:type="spellEnd"/>
      <w:r w:rsidRPr="00172D87">
        <w:rPr>
          <w:b/>
          <w:bCs/>
        </w:rPr>
        <w:t>, Ferrier</w:t>
      </w:r>
      <w:r w:rsidR="002D4330">
        <w:rPr>
          <w:b/>
          <w:bCs/>
        </w:rPr>
        <w:t>, Terre-</w:t>
      </w:r>
      <w:proofErr w:type="spellStart"/>
      <w:r w:rsidR="002D4330">
        <w:rPr>
          <w:b/>
          <w:bCs/>
        </w:rPr>
        <w:t>Neuve</w:t>
      </w:r>
      <w:proofErr w:type="spellEnd"/>
      <w:r w:rsidRPr="00172D87">
        <w:rPr>
          <w:b/>
          <w:bCs/>
        </w:rPr>
        <w:t xml:space="preserve">) </w:t>
      </w:r>
    </w:p>
    <w:p w:rsidR="00C178EB" w:rsidP="00C178EB" w:rsidRDefault="00172D87" w14:paraId="0A72970D" w14:textId="7FCBE511">
      <w:pPr>
        <w:jc w:val="both"/>
      </w:pPr>
      <w:r>
        <w:t xml:space="preserve">The purpose of those field visits </w:t>
      </w:r>
      <w:r w:rsidR="007124CB">
        <w:t>is</w:t>
      </w:r>
      <w:r>
        <w:t xml:space="preserve"> t</w:t>
      </w:r>
      <w:r w:rsidR="00C178EB">
        <w:t>o</w:t>
      </w:r>
      <w:r w:rsidR="00A22EFC">
        <w:t xml:space="preserve"> get to know </w:t>
      </w:r>
      <w:r w:rsidR="00CB1EDB">
        <w:t xml:space="preserve">and engage </w:t>
      </w:r>
      <w:r w:rsidR="00A22EFC">
        <w:t xml:space="preserve">the stakeholders (local authorities, </w:t>
      </w:r>
      <w:r w:rsidR="00F600B4">
        <w:t>DINEPA representatives, Rotary Club volunteers, etc.)</w:t>
      </w:r>
      <w:r w:rsidR="002D4330">
        <w:t xml:space="preserve">, </w:t>
      </w:r>
      <w:r w:rsidR="00C178EB">
        <w:t xml:space="preserve">better understand the context in which the HANWASH initiative is being </w:t>
      </w:r>
      <w:r w:rsidR="00F75EFA">
        <w:t>implemented and</w:t>
      </w:r>
      <w:r w:rsidR="002D4330">
        <w:t xml:space="preserve"> start the process</w:t>
      </w:r>
      <w:r w:rsidR="00CB1EDB">
        <w:t xml:space="preserve"> of recruiting enumerators to perform the baseline data collection</w:t>
      </w:r>
      <w:r w:rsidR="00C178EB">
        <w:t>.</w:t>
      </w:r>
    </w:p>
    <w:p w:rsidRPr="007124CB" w:rsidR="007124CB" w:rsidP="007124CB" w:rsidRDefault="00E91351" w14:paraId="702E4A1A" w14:textId="2431DD02">
      <w:pPr>
        <w:pStyle w:val="ListParagraph"/>
        <w:numPr>
          <w:ilvl w:val="0"/>
          <w:numId w:val="1"/>
        </w:numPr>
        <w:jc w:val="both"/>
        <w:rPr>
          <w:b/>
          <w:bCs/>
        </w:rPr>
      </w:pPr>
      <w:r>
        <w:rPr>
          <w:b/>
          <w:bCs/>
        </w:rPr>
        <w:t>Review</w:t>
      </w:r>
      <w:r w:rsidRPr="007124CB" w:rsidR="00AF1C59">
        <w:rPr>
          <w:b/>
          <w:bCs/>
        </w:rPr>
        <w:t xml:space="preserve"> of the </w:t>
      </w:r>
      <w:r w:rsidRPr="007124CB" w:rsidR="00C66D1B">
        <w:rPr>
          <w:b/>
          <w:bCs/>
        </w:rPr>
        <w:t xml:space="preserve">baseline research design by </w:t>
      </w:r>
      <w:r w:rsidRPr="007124CB" w:rsidR="007124CB">
        <w:rPr>
          <w:b/>
          <w:bCs/>
        </w:rPr>
        <w:t>the HANWASH relevant stakeholders</w:t>
      </w:r>
    </w:p>
    <w:p w:rsidR="00C178EB" w:rsidP="00C178EB" w:rsidRDefault="00E540A4" w14:paraId="69198AC9" w14:textId="6D472746">
      <w:pPr>
        <w:jc w:val="both"/>
      </w:pPr>
      <w:r>
        <w:t>The research design is the document</w:t>
      </w:r>
      <w:r w:rsidR="00443163">
        <w:t xml:space="preserve"> that gives answer</w:t>
      </w:r>
      <w:r w:rsidR="00C3277D">
        <w:t>s</w:t>
      </w:r>
      <w:r w:rsidR="00443163">
        <w:t xml:space="preserve"> to the following question</w:t>
      </w:r>
      <w:r w:rsidR="00C3277D">
        <w:t>s</w:t>
      </w:r>
      <w:r w:rsidR="00DB461F">
        <w:t>: “</w:t>
      </w:r>
      <w:r w:rsidR="00C3277D">
        <w:t>Why</w:t>
      </w:r>
      <w:r w:rsidR="00DB461F">
        <w:t xml:space="preserve"> the baseline study will be conducted</w:t>
      </w:r>
      <w:r w:rsidR="00D33387">
        <w:t>?</w:t>
      </w:r>
      <w:r w:rsidR="00DB461F">
        <w:t xml:space="preserve"> </w:t>
      </w:r>
      <w:r w:rsidR="00C3277D">
        <w:t xml:space="preserve">How? </w:t>
      </w:r>
      <w:r w:rsidR="000D0656">
        <w:t>W</w:t>
      </w:r>
      <w:r w:rsidR="00C3277D">
        <w:t>here?</w:t>
      </w:r>
      <w:r w:rsidR="000D0656">
        <w:t xml:space="preserve"> When? At which cost?</w:t>
      </w:r>
    </w:p>
    <w:p w:rsidR="008457BE" w:rsidP="00C178EB" w:rsidRDefault="008457BE" w14:paraId="7176AE42" w14:textId="67076FCD">
      <w:pPr>
        <w:jc w:val="both"/>
      </w:pPr>
      <w:r>
        <w:t xml:space="preserve">Prior to data collection, the baseline research design will </w:t>
      </w:r>
      <w:r w:rsidR="00B1172A">
        <w:t>be submitted to some HANWASH relevant stakeholders (</w:t>
      </w:r>
      <w:r w:rsidR="002B476C">
        <w:t xml:space="preserve">HANWASH CEO, </w:t>
      </w:r>
      <w:r w:rsidR="0013319E">
        <w:t xml:space="preserve">HANWASH Program Manager, </w:t>
      </w:r>
      <w:r w:rsidR="002B476C">
        <w:t>M&amp;E Subcommittee Leaders</w:t>
      </w:r>
      <w:r w:rsidR="00D73AA9">
        <w:t>, Haiti Outreach M&amp;E</w:t>
      </w:r>
      <w:r w:rsidR="00640B1E">
        <w:t xml:space="preserve"> Lead</w:t>
      </w:r>
      <w:r w:rsidR="00F75EFA">
        <w:t>) for review</w:t>
      </w:r>
      <w:r w:rsidR="00640B1E">
        <w:t>.</w:t>
      </w:r>
    </w:p>
    <w:p w:rsidRPr="007C606C" w:rsidR="00C178EB" w:rsidP="007C606C" w:rsidRDefault="007C606C" w14:paraId="13EE42A6" w14:textId="6851800A">
      <w:pPr>
        <w:pStyle w:val="ListParagraph"/>
        <w:numPr>
          <w:ilvl w:val="0"/>
          <w:numId w:val="1"/>
        </w:numPr>
        <w:jc w:val="both"/>
        <w:rPr>
          <w:b/>
          <w:bCs/>
        </w:rPr>
      </w:pPr>
      <w:r w:rsidRPr="007C606C">
        <w:rPr>
          <w:b/>
          <w:bCs/>
        </w:rPr>
        <w:t>Creation/rev</w:t>
      </w:r>
      <w:r w:rsidR="00BD60A5">
        <w:rPr>
          <w:b/>
          <w:bCs/>
        </w:rPr>
        <w:t>iew</w:t>
      </w:r>
      <w:r w:rsidRPr="007C606C">
        <w:rPr>
          <w:b/>
          <w:bCs/>
        </w:rPr>
        <w:t xml:space="preserve"> of d</w:t>
      </w:r>
      <w:r w:rsidRPr="007C606C" w:rsidR="00C178EB">
        <w:rPr>
          <w:b/>
          <w:bCs/>
        </w:rPr>
        <w:t>ata collection tools</w:t>
      </w:r>
    </w:p>
    <w:p w:rsidR="00C178EB" w:rsidP="00C178EB" w:rsidRDefault="00A76B53" w14:paraId="367F96EC" w14:textId="57B73C85">
      <w:pPr>
        <w:jc w:val="both"/>
      </w:pPr>
      <w:r>
        <w:t xml:space="preserve">This activity </w:t>
      </w:r>
      <w:r w:rsidR="00534A06">
        <w:t>is about the creation or revision and validation of the data collection tools</w:t>
      </w:r>
      <w:r w:rsidR="00380571">
        <w:t>. One data collection tool will be created or reviewed (if already existing) for each data collection level</w:t>
      </w:r>
      <w:r w:rsidR="00D7619B">
        <w:t xml:space="preserve"> we outlined previously: </w:t>
      </w:r>
    </w:p>
    <w:p w:rsidR="00D7619B" w:rsidP="00C178EB" w:rsidRDefault="00F26E60" w14:paraId="3F87B7AE" w14:textId="4E4433C9" w14:noSpellErr="1">
      <w:pPr>
        <w:jc w:val="both"/>
      </w:pPr>
      <w:r w:rsidR="2758C36A">
        <w:rPr/>
        <w:t>Here are the list of the data collection tools we will create</w:t>
      </w:r>
      <w:r w:rsidR="2758C36A">
        <w:rPr/>
        <w:t xml:space="preserve"> or review (if already exist): </w:t>
      </w:r>
      <w:r w:rsidRPr="2758C36A" w:rsidR="2758C36A">
        <w:rPr>
          <w:b w:val="1"/>
          <w:bCs w:val="1"/>
        </w:rPr>
        <w:t>a)</w:t>
      </w:r>
      <w:r w:rsidR="2758C36A">
        <w:rPr/>
        <w:t xml:space="preserve"> A </w:t>
      </w:r>
      <w:r w:rsidR="2758C36A">
        <w:rPr/>
        <w:t>data extraction</w:t>
      </w:r>
      <w:r w:rsidR="2758C36A">
        <w:rPr/>
        <w:t xml:space="preserve"> </w:t>
      </w:r>
      <w:r w:rsidR="2758C36A">
        <w:rPr/>
        <w:t>form</w:t>
      </w:r>
      <w:r w:rsidR="2758C36A">
        <w:rPr/>
        <w:t xml:space="preserve"> (</w:t>
      </w:r>
      <w:r w:rsidR="2758C36A">
        <w:rPr/>
        <w:t>in a spreadsheet format)</w:t>
      </w:r>
      <w:r w:rsidR="2758C36A">
        <w:rPr/>
        <w:t xml:space="preserve"> for the desk </w:t>
      </w:r>
      <w:r w:rsidR="2758C36A">
        <w:rPr/>
        <w:t xml:space="preserve">review; </w:t>
      </w:r>
      <w:r w:rsidRPr="2758C36A" w:rsidR="2758C36A">
        <w:rPr>
          <w:b w:val="1"/>
          <w:bCs w:val="1"/>
        </w:rPr>
        <w:t>b)</w:t>
      </w:r>
      <w:r w:rsidR="2758C36A">
        <w:rPr/>
        <w:t xml:space="preserve"> A structured questionnaire for the household survey; </w:t>
      </w:r>
      <w:r w:rsidRPr="2758C36A" w:rsidR="2758C36A">
        <w:rPr>
          <w:b w:val="1"/>
          <w:bCs w:val="1"/>
        </w:rPr>
        <w:t>c)</w:t>
      </w:r>
      <w:r w:rsidR="2758C36A">
        <w:rPr/>
        <w:t xml:space="preserve"> </w:t>
      </w:r>
      <w:r w:rsidR="2758C36A">
        <w:rPr/>
        <w:t xml:space="preserve">An interview guide for the Key Informant Interviews (KII); </w:t>
      </w:r>
      <w:r w:rsidRPr="2758C36A" w:rsidR="2758C36A">
        <w:rPr>
          <w:b w:val="1"/>
          <w:bCs w:val="1"/>
        </w:rPr>
        <w:t>d)</w:t>
      </w:r>
      <w:r w:rsidR="2758C36A">
        <w:rPr/>
        <w:t xml:space="preserve"> </w:t>
      </w:r>
      <w:r w:rsidR="2758C36A">
        <w:rPr/>
        <w:t>A stru</w:t>
      </w:r>
      <w:r w:rsidR="2758C36A">
        <w:rPr/>
        <w:t xml:space="preserve">ctured questionnaire for the school and healthcare facilities’ survey; </w:t>
      </w:r>
      <w:r w:rsidRPr="2758C36A" w:rsidR="2758C36A">
        <w:rPr>
          <w:b w:val="1"/>
          <w:bCs w:val="1"/>
        </w:rPr>
        <w:t>e)</w:t>
      </w:r>
      <w:r w:rsidR="2758C36A">
        <w:rPr/>
        <w:t xml:space="preserve"> The FRAPE survey for the </w:t>
      </w:r>
      <w:r w:rsidR="2758C36A">
        <w:rPr/>
        <w:t>community water points survey</w:t>
      </w:r>
      <w:r w:rsidR="2758C36A">
        <w:rPr/>
        <w:t xml:space="preserve"> (revision)</w:t>
      </w:r>
      <w:r w:rsidR="2758C36A">
        <w:rPr/>
        <w:t xml:space="preserve">; </w:t>
      </w:r>
      <w:r w:rsidRPr="2758C36A" w:rsidR="2758C36A">
        <w:rPr>
          <w:b w:val="1"/>
          <w:bCs w:val="1"/>
        </w:rPr>
        <w:t>f)</w:t>
      </w:r>
      <w:r w:rsidR="2758C36A">
        <w:rPr/>
        <w:t xml:space="preserve"> A custom structured questionnaire for the water system survey</w:t>
      </w:r>
      <w:r w:rsidR="2758C36A">
        <w:rPr/>
        <w:t xml:space="preserve">; </w:t>
      </w:r>
      <w:r w:rsidRPr="2758C36A" w:rsidR="2758C36A">
        <w:rPr>
          <w:b w:val="1"/>
          <w:bCs w:val="1"/>
        </w:rPr>
        <w:t>g)</w:t>
      </w:r>
      <w:r w:rsidR="2758C36A">
        <w:rPr/>
        <w:t xml:space="preserve"> A structured questionnaire for the mapping of the </w:t>
      </w:r>
      <w:r w:rsidR="2758C36A">
        <w:rPr/>
        <w:t xml:space="preserve">WASH actors. </w:t>
      </w:r>
      <w:commentRangeStart w:id="1587233130"/>
      <w:commentRangeStart w:id="1463941836"/>
      <w:commentRangeEnd w:id="1587233130"/>
      <w:r>
        <w:rPr>
          <w:rStyle w:val="CommentReference"/>
        </w:rPr>
        <w:commentReference w:id="1587233130"/>
      </w:r>
      <w:commentRangeEnd w:id="1463941836"/>
      <w:r>
        <w:rPr>
          <w:rStyle w:val="CommentReference"/>
        </w:rPr>
        <w:commentReference w:id="1463941836"/>
      </w:r>
    </w:p>
    <w:p w:rsidR="009D04E0" w:rsidP="00B902F0" w:rsidRDefault="008425B6" w14:paraId="542AACE4" w14:textId="7C4C319C">
      <w:pPr>
        <w:jc w:val="both"/>
      </w:pPr>
      <w:r>
        <w:t>After their creation, those data collection tools will be submitted to</w:t>
      </w:r>
      <w:r w:rsidR="000449DA">
        <w:t xml:space="preserve"> some HANWASH relevant stakeholders (HANWASH CEO, HANWASH Program Manager, M&amp;E Subcommittee Leaders, Project Subcommittee Leaders, Haiti Outreach M&amp;E</w:t>
      </w:r>
      <w:r w:rsidR="009D0FC4">
        <w:t xml:space="preserve"> </w:t>
      </w:r>
      <w:r w:rsidR="00965E7B">
        <w:t>Lead</w:t>
      </w:r>
      <w:r w:rsidR="000449DA">
        <w:t>, DINEPA/OREPA representatives</w:t>
      </w:r>
      <w:r w:rsidR="00DE4CE5">
        <w:t>?</w:t>
      </w:r>
      <w:r w:rsidR="000449DA">
        <w:t>) for review</w:t>
      </w:r>
      <w:r w:rsidR="00B902F0">
        <w:t>.</w:t>
      </w:r>
    </w:p>
    <w:p w:rsidRPr="008C3842" w:rsidR="00B031BF" w:rsidP="00E757C6" w:rsidRDefault="00E757C6" w14:paraId="3C9814A6" w14:textId="0BC7D298">
      <w:pPr>
        <w:pStyle w:val="ListParagraph"/>
        <w:numPr>
          <w:ilvl w:val="0"/>
          <w:numId w:val="1"/>
        </w:numPr>
        <w:jc w:val="both"/>
        <w:rPr>
          <w:b/>
          <w:bCs/>
        </w:rPr>
      </w:pPr>
      <w:r w:rsidRPr="008C3842">
        <w:rPr>
          <w:b/>
          <w:bCs/>
        </w:rPr>
        <w:t xml:space="preserve">Recruitment of a contractor </w:t>
      </w:r>
      <w:r w:rsidRPr="008C3842" w:rsidR="008C3842">
        <w:rPr>
          <w:b/>
          <w:bCs/>
        </w:rPr>
        <w:t xml:space="preserve">to </w:t>
      </w:r>
      <w:r w:rsidR="009D04E0">
        <w:rPr>
          <w:b/>
          <w:bCs/>
        </w:rPr>
        <w:t>conduct t</w:t>
      </w:r>
      <w:r w:rsidR="00096872">
        <w:rPr>
          <w:b/>
          <w:bCs/>
        </w:rPr>
        <w:t>he</w:t>
      </w:r>
      <w:r w:rsidRPr="008C3842" w:rsidR="008C3842">
        <w:rPr>
          <w:b/>
          <w:bCs/>
        </w:rPr>
        <w:t xml:space="preserve"> data collection</w:t>
      </w:r>
      <w:r w:rsidR="00096872">
        <w:rPr>
          <w:b/>
          <w:bCs/>
        </w:rPr>
        <w:t>, analysis and reporting for the baseline study</w:t>
      </w:r>
    </w:p>
    <w:p w:rsidR="00BF360E" w:rsidP="008C3842" w:rsidRDefault="00C2139C" w14:paraId="0751E693" w14:textId="77777777">
      <w:pPr>
        <w:jc w:val="both"/>
      </w:pPr>
      <w:r>
        <w:t xml:space="preserve">Due to the </w:t>
      </w:r>
      <w:r w:rsidR="00096872">
        <w:t xml:space="preserve">large </w:t>
      </w:r>
      <w:r>
        <w:t xml:space="preserve">extent </w:t>
      </w:r>
      <w:r w:rsidR="002A0290">
        <w:t>of the work</w:t>
      </w:r>
      <w:r w:rsidR="002033FE">
        <w:t xml:space="preserve"> and our desire to be efficient</w:t>
      </w:r>
      <w:r w:rsidR="00CB5516">
        <w:t xml:space="preserve"> and to use lo</w:t>
      </w:r>
      <w:r w:rsidR="0018633D">
        <w:t xml:space="preserve">cal </w:t>
      </w:r>
      <w:r w:rsidR="0077737C">
        <w:t>organization with expertise in WASH data collection</w:t>
      </w:r>
      <w:r w:rsidR="002A0290">
        <w:t xml:space="preserve">, we will recruit a contractor </w:t>
      </w:r>
      <w:r w:rsidR="002033FE">
        <w:t xml:space="preserve">to </w:t>
      </w:r>
      <w:r w:rsidR="003D2B10">
        <w:t>conduct and coordinate the data collection</w:t>
      </w:r>
      <w:r w:rsidR="0030701B">
        <w:t xml:space="preserve">, </w:t>
      </w:r>
      <w:r w:rsidR="003D2B10">
        <w:t>analysis</w:t>
      </w:r>
      <w:r w:rsidR="006C1F7A">
        <w:t xml:space="preserve"> </w:t>
      </w:r>
      <w:r w:rsidR="0030701B">
        <w:t xml:space="preserve">and reporting </w:t>
      </w:r>
      <w:r w:rsidR="00891692">
        <w:t xml:space="preserve">for the baseline study </w:t>
      </w:r>
      <w:r w:rsidR="006C1F7A">
        <w:t xml:space="preserve">at the level </w:t>
      </w:r>
      <w:r w:rsidR="00B333D5">
        <w:t>of the five intervention communes</w:t>
      </w:r>
      <w:r w:rsidR="004B1D7F">
        <w:t>. The contractor</w:t>
      </w:r>
      <w:r w:rsidR="005900B7">
        <w:t>’s scope of work</w:t>
      </w:r>
      <w:r w:rsidR="0087762B">
        <w:t xml:space="preserve"> will include: </w:t>
      </w:r>
      <w:r w:rsidR="006C6BAF">
        <w:t xml:space="preserve">the </w:t>
      </w:r>
      <w:r w:rsidR="005759DA">
        <w:t xml:space="preserve">household survey, </w:t>
      </w:r>
      <w:r w:rsidR="00891692">
        <w:t>the Key Informant Interviews</w:t>
      </w:r>
      <w:r w:rsidR="00B65932">
        <w:t xml:space="preserve"> (KIIs)</w:t>
      </w:r>
      <w:r w:rsidR="00891692">
        <w:t xml:space="preserve">, </w:t>
      </w:r>
      <w:r w:rsidR="005759DA">
        <w:t xml:space="preserve">the water facilities survey, </w:t>
      </w:r>
      <w:r w:rsidR="00AA17BF">
        <w:t>the schools and healthcare facilities survey</w:t>
      </w:r>
      <w:r w:rsidR="005C12F4">
        <w:t>, and the mapping of the WASH actors</w:t>
      </w:r>
      <w:r w:rsidR="005E3DFB">
        <w:t xml:space="preserve">. </w:t>
      </w:r>
      <w:r w:rsidR="00BF360E">
        <w:t xml:space="preserve"> </w:t>
      </w:r>
    </w:p>
    <w:p w:rsidR="008318ED" w:rsidP="008318ED" w:rsidRDefault="008318ED" w14:paraId="7D16C893" w14:textId="4A65EF80">
      <w:pPr>
        <w:spacing w:after="0"/>
        <w:jc w:val="both"/>
      </w:pPr>
      <w:r>
        <w:t xml:space="preserve">All the necessary data collection tools will be provided by the HANWASH M&amp;E team. However, the contractor will collaborate with the HANWASH M&amp;E team to review them, add new inputs and perspectives to make sure those data collection tools are fit for purpose. </w:t>
      </w:r>
    </w:p>
    <w:p w:rsidR="008318ED" w:rsidP="008318ED" w:rsidRDefault="008318ED" w14:paraId="3484FD7A" w14:textId="77777777">
      <w:pPr>
        <w:spacing w:after="0"/>
        <w:jc w:val="both"/>
      </w:pPr>
    </w:p>
    <w:p w:rsidR="008C3842" w:rsidP="008C3842" w:rsidRDefault="00512F10" w14:paraId="1204BB5E" w14:textId="4B7C519D">
      <w:pPr>
        <w:jc w:val="both"/>
      </w:pPr>
      <w:r>
        <w:t xml:space="preserve">The HANWASH M&amp;E Officer will oversee </w:t>
      </w:r>
      <w:r w:rsidR="001B734B">
        <w:t xml:space="preserve">and monitor all the </w:t>
      </w:r>
      <w:r w:rsidR="00AB0598">
        <w:t>different steps in the baseline study process</w:t>
      </w:r>
      <w:r>
        <w:t xml:space="preserve"> to ensure </w:t>
      </w:r>
      <w:r w:rsidR="00AB0598">
        <w:t xml:space="preserve">the accountability of the contractor, </w:t>
      </w:r>
      <w:r>
        <w:t>data quality and accuracy.</w:t>
      </w:r>
    </w:p>
    <w:p w:rsidRPr="00B902F0" w:rsidR="00C178EB" w:rsidP="00B902F0" w:rsidRDefault="00C178EB" w14:paraId="57CDB38D" w14:textId="5F17EF57">
      <w:pPr>
        <w:pStyle w:val="ListParagraph"/>
        <w:numPr>
          <w:ilvl w:val="0"/>
          <w:numId w:val="1"/>
        </w:numPr>
        <w:jc w:val="both"/>
        <w:rPr>
          <w:b/>
          <w:bCs/>
        </w:rPr>
      </w:pPr>
      <w:r w:rsidRPr="00B902F0">
        <w:rPr>
          <w:b/>
          <w:bCs/>
        </w:rPr>
        <w:t>Planning and Coordination meetings with the local authorities and the DINEPA Representatives</w:t>
      </w:r>
    </w:p>
    <w:p w:rsidR="001D31AC" w:rsidP="00C178EB" w:rsidRDefault="00313872" w14:paraId="496EAE86" w14:textId="0B41E982">
      <w:pPr>
        <w:jc w:val="both"/>
      </w:pPr>
      <w:r>
        <w:t xml:space="preserve">The purpose of this meeting is </w:t>
      </w:r>
      <w:r w:rsidR="004D3B08">
        <w:t>share with the local authorities</w:t>
      </w:r>
      <w:r w:rsidR="00767A1E">
        <w:t xml:space="preserve"> and DINEPA representatives,</w:t>
      </w:r>
      <w:r w:rsidR="004D3B08">
        <w:t xml:space="preserve"> the baseline stu</w:t>
      </w:r>
      <w:r w:rsidR="00767A1E">
        <w:t>dy</w:t>
      </w:r>
      <w:r w:rsidR="00FB75CF">
        <w:t>’s</w:t>
      </w:r>
      <w:r w:rsidR="004D3B08">
        <w:t xml:space="preserve"> objectives</w:t>
      </w:r>
      <w:r w:rsidR="00767A1E">
        <w:t>, methodology and implementation</w:t>
      </w:r>
      <w:r w:rsidR="009C0733">
        <w:t xml:space="preserve"> plan</w:t>
      </w:r>
      <w:r w:rsidR="00A2100F">
        <w:t xml:space="preserve"> so that we can get their </w:t>
      </w:r>
      <w:r w:rsidR="009C0733">
        <w:t>buy-in and involvement</w:t>
      </w:r>
      <w:r w:rsidR="00FB75CF">
        <w:t xml:space="preserve">. </w:t>
      </w:r>
      <w:r w:rsidR="00843ABC">
        <w:t>During this meeting, t</w:t>
      </w:r>
      <w:r w:rsidR="008F2A30">
        <w:t>hey will have the opportunity to discuss the baseline design, ask question</w:t>
      </w:r>
      <w:r w:rsidR="00843ABC">
        <w:t>s</w:t>
      </w:r>
      <w:r w:rsidR="008F2A30">
        <w:t xml:space="preserve"> and make suggestions</w:t>
      </w:r>
      <w:r w:rsidR="00843ABC">
        <w:t xml:space="preserve"> to improve the process. </w:t>
      </w:r>
      <w:r w:rsidR="00BF7123">
        <w:t xml:space="preserve">We will also review the timeline with them and invite </w:t>
      </w:r>
      <w:r w:rsidR="00DA3BA7">
        <w:t xml:space="preserve">them to participate in the field data collection alongside the enumerators. </w:t>
      </w:r>
      <w:r w:rsidR="000B21A3">
        <w:t xml:space="preserve">Furthermore, </w:t>
      </w:r>
      <w:r w:rsidR="00144FC8">
        <w:t>t</w:t>
      </w:r>
      <w:r w:rsidR="003C083C">
        <w:t xml:space="preserve">o facilitate the WASH actors mapping, </w:t>
      </w:r>
      <w:r w:rsidR="00144FC8">
        <w:t xml:space="preserve">we will make sure to </w:t>
      </w:r>
      <w:r w:rsidR="003C083C">
        <w:t xml:space="preserve">collect </w:t>
      </w:r>
      <w:r w:rsidR="008F0202">
        <w:t xml:space="preserve">from the </w:t>
      </w:r>
      <w:r w:rsidR="001C519F">
        <w:t>mayors</w:t>
      </w:r>
      <w:r w:rsidR="008F0202">
        <w:t xml:space="preserve"> the list of actors implementing WASH interventions at the level of each target c</w:t>
      </w:r>
      <w:r w:rsidR="009C5B0A">
        <w:t xml:space="preserve">ommunes. </w:t>
      </w:r>
    </w:p>
    <w:p w:rsidRPr="006B0F79" w:rsidR="00C178EB" w:rsidP="006B0F79" w:rsidRDefault="000C78E3" w14:paraId="096DFD92" w14:textId="2AF3D9A4">
      <w:pPr>
        <w:pStyle w:val="ListParagraph"/>
        <w:numPr>
          <w:ilvl w:val="0"/>
          <w:numId w:val="1"/>
        </w:numPr>
        <w:jc w:val="both"/>
        <w:rPr>
          <w:b/>
          <w:bCs/>
        </w:rPr>
      </w:pPr>
      <w:r w:rsidRPr="006B0F79">
        <w:rPr>
          <w:b/>
          <w:bCs/>
        </w:rPr>
        <w:t xml:space="preserve">Recruitment </w:t>
      </w:r>
      <w:r w:rsidRPr="006B0F79" w:rsidR="00C178EB">
        <w:rPr>
          <w:b/>
          <w:bCs/>
        </w:rPr>
        <w:t>and tr</w:t>
      </w:r>
      <w:r w:rsidRPr="006B0F79">
        <w:rPr>
          <w:b/>
          <w:bCs/>
        </w:rPr>
        <w:t xml:space="preserve">aining </w:t>
      </w:r>
      <w:r w:rsidRPr="006B0F79" w:rsidR="00424953">
        <w:rPr>
          <w:b/>
          <w:bCs/>
        </w:rPr>
        <w:t>of t</w:t>
      </w:r>
      <w:r w:rsidRPr="006B0F79" w:rsidR="006B0F79">
        <w:rPr>
          <w:b/>
          <w:bCs/>
        </w:rPr>
        <w:t>he enumerators</w:t>
      </w:r>
      <w:r w:rsidR="005E07B2">
        <w:rPr>
          <w:b/>
          <w:bCs/>
        </w:rPr>
        <w:t xml:space="preserve"> and supervisors</w:t>
      </w:r>
    </w:p>
    <w:p w:rsidR="00AC369F" w:rsidP="00C178EB" w:rsidRDefault="006C6B8D" w14:paraId="3D651ECC" w14:textId="0DD8EA90">
      <w:pPr>
        <w:jc w:val="both"/>
      </w:pPr>
      <w:r>
        <w:t xml:space="preserve">The recruitment and training of the enumerators </w:t>
      </w:r>
      <w:r w:rsidR="00F7213A">
        <w:t xml:space="preserve">and supervisors </w:t>
      </w:r>
      <w:r>
        <w:t xml:space="preserve">will be performed by the contractor, under the </w:t>
      </w:r>
      <w:r w:rsidR="00615EF0">
        <w:t xml:space="preserve">supervision of </w:t>
      </w:r>
      <w:r w:rsidR="00A76192">
        <w:t xml:space="preserve">the HANWASH M&amp;E Officer. </w:t>
      </w:r>
      <w:r w:rsidR="00F7213A">
        <w:t xml:space="preserve">Firstly, a </w:t>
      </w:r>
      <w:r w:rsidR="006F441E">
        <w:t xml:space="preserve">term of reference </w:t>
      </w:r>
      <w:r w:rsidR="00914180">
        <w:t xml:space="preserve">shall be created </w:t>
      </w:r>
      <w:r w:rsidR="006F441E">
        <w:t>and share</w:t>
      </w:r>
      <w:r w:rsidR="00914180">
        <w:t xml:space="preserve">d </w:t>
      </w:r>
      <w:r w:rsidR="006F441E">
        <w:t xml:space="preserve">it with the </w:t>
      </w:r>
      <w:r w:rsidR="00382F51">
        <w:t>mayor</w:t>
      </w:r>
      <w:r w:rsidR="00914180">
        <w:t>s</w:t>
      </w:r>
      <w:r w:rsidR="00382F51">
        <w:t xml:space="preserve">, CASEC, ASEC and </w:t>
      </w:r>
      <w:r w:rsidR="00E60DF0">
        <w:t>DINEPA representative (TEPAC) of each commune</w:t>
      </w:r>
      <w:r w:rsidR="00F725F9">
        <w:t>. This way, we will involve them in the recruitment process</w:t>
      </w:r>
      <w:r w:rsidR="002D5B83">
        <w:t xml:space="preserve"> and make sure </w:t>
      </w:r>
      <w:r w:rsidR="0032379D">
        <w:t>they help us</w:t>
      </w:r>
      <w:r w:rsidR="002D5B83">
        <w:t xml:space="preserve"> </w:t>
      </w:r>
      <w:r w:rsidR="00BF25EE">
        <w:t xml:space="preserve">select the best candidates </w:t>
      </w:r>
      <w:r w:rsidR="002B661B">
        <w:t>to work in the field as</w:t>
      </w:r>
      <w:r w:rsidR="00BF25EE">
        <w:t xml:space="preserve"> data collect</w:t>
      </w:r>
      <w:r w:rsidR="002B661B">
        <w:t>ors</w:t>
      </w:r>
      <w:r w:rsidR="005E07B2">
        <w:t xml:space="preserve"> and supervisors</w:t>
      </w:r>
      <w:r w:rsidR="00BF25EE">
        <w:t xml:space="preserve">. </w:t>
      </w:r>
      <w:r w:rsidR="00C66510">
        <w:t xml:space="preserve">A </w:t>
      </w:r>
      <w:r w:rsidRPr="00C66510" w:rsidR="00C66510">
        <w:t xml:space="preserve">quota of at least 50% of </w:t>
      </w:r>
      <w:r w:rsidR="00C66510">
        <w:t>the enumerators</w:t>
      </w:r>
      <w:r w:rsidRPr="00C66510" w:rsidR="00C66510">
        <w:t xml:space="preserve"> and supervisors must be native to the target communes.</w:t>
      </w:r>
      <w:r w:rsidR="00482778">
        <w:t xml:space="preserve"> The enumerators will be classified into groups and assigned to different survey or </w:t>
      </w:r>
      <w:r w:rsidR="00595BED">
        <w:t xml:space="preserve">interview category. </w:t>
      </w:r>
    </w:p>
    <w:p w:rsidR="00412C55" w:rsidP="00C178EB" w:rsidRDefault="00760F02" w14:paraId="5954A289" w14:textId="6406F72B">
      <w:pPr>
        <w:jc w:val="both"/>
      </w:pPr>
      <w:r>
        <w:t>After the</w:t>
      </w:r>
      <w:r w:rsidR="00AC369F">
        <w:t xml:space="preserve"> recruitment </w:t>
      </w:r>
      <w:r w:rsidR="009E51AC">
        <w:t>process</w:t>
      </w:r>
      <w:r w:rsidR="00AC369F">
        <w:t>, the HANWASH M&amp;E Officer</w:t>
      </w:r>
      <w:r w:rsidR="00A67FA1">
        <w:t xml:space="preserve"> in collaboration with the contractor</w:t>
      </w:r>
      <w:r w:rsidR="00AC369F">
        <w:t xml:space="preserve"> will provide </w:t>
      </w:r>
      <w:r w:rsidR="00195AD2">
        <w:t>nine</w:t>
      </w:r>
      <w:r w:rsidR="009E51AC">
        <w:t xml:space="preserve"> (</w:t>
      </w:r>
      <w:r w:rsidR="0079043C">
        <w:t>9</w:t>
      </w:r>
      <w:r w:rsidR="009E51AC">
        <w:t>) hours of training</w:t>
      </w:r>
      <w:r w:rsidR="007D3212">
        <w:t xml:space="preserve"> (</w:t>
      </w:r>
      <w:r w:rsidR="0079043C">
        <w:t>3</w:t>
      </w:r>
      <w:r w:rsidR="007D3212">
        <w:t xml:space="preserve"> days/</w:t>
      </w:r>
      <w:r w:rsidR="001E1611">
        <w:t>3 hours per day)</w:t>
      </w:r>
      <w:r w:rsidR="009E51AC">
        <w:t xml:space="preserve"> </w:t>
      </w:r>
      <w:r w:rsidR="00910A6D">
        <w:t xml:space="preserve">to </w:t>
      </w:r>
      <w:r w:rsidR="00EE5596">
        <w:t>each</w:t>
      </w:r>
      <w:r w:rsidR="00910A6D">
        <w:t xml:space="preserve"> enumerato</w:t>
      </w:r>
      <w:r w:rsidR="00EE5596">
        <w:t>r</w:t>
      </w:r>
      <w:r w:rsidR="00910A6D">
        <w:t xml:space="preserve"> </w:t>
      </w:r>
      <w:r w:rsidR="003005EA">
        <w:t>and</w:t>
      </w:r>
      <w:r w:rsidR="00EE5596">
        <w:t xml:space="preserve"> supervisor</w:t>
      </w:r>
      <w:r w:rsidR="003005EA">
        <w:t xml:space="preserve"> </w:t>
      </w:r>
      <w:r w:rsidR="00910A6D">
        <w:t xml:space="preserve">at the level of each commune. </w:t>
      </w:r>
      <w:r w:rsidR="00EF6B97">
        <w:t xml:space="preserve">Those training sessions will be practical and </w:t>
      </w:r>
      <w:r w:rsidR="001E1611">
        <w:t>interactive and</w:t>
      </w:r>
      <w:r w:rsidR="00EF6B97">
        <w:t xml:space="preserve"> will co</w:t>
      </w:r>
      <w:r w:rsidR="00325EC3">
        <w:t xml:space="preserve">ver subjects such as: </w:t>
      </w:r>
      <w:r w:rsidR="00FA0E54">
        <w:t xml:space="preserve">context and objectives of the baseline study, </w:t>
      </w:r>
      <w:r w:rsidR="00412C55">
        <w:t>principles,</w:t>
      </w:r>
      <w:r w:rsidR="00325EC3">
        <w:t xml:space="preserve"> and methodology for data collection, </w:t>
      </w:r>
      <w:r w:rsidR="00F420D5">
        <w:t>understanding of the baseline study’s data collection tools</w:t>
      </w:r>
      <w:r w:rsidR="007854CC">
        <w:t xml:space="preserve">, </w:t>
      </w:r>
      <w:r w:rsidR="001231F5">
        <w:t>ethic</w:t>
      </w:r>
      <w:r w:rsidR="002F09CC">
        <w:t>al standards</w:t>
      </w:r>
      <w:r w:rsidR="001231F5">
        <w:t xml:space="preserve"> </w:t>
      </w:r>
      <w:r w:rsidR="002F09CC">
        <w:t>for</w:t>
      </w:r>
      <w:r w:rsidR="001231F5">
        <w:t xml:space="preserve"> data collection</w:t>
      </w:r>
      <w:r w:rsidR="00EC1AA4">
        <w:t xml:space="preserve">, deployment plan and task assignment to each </w:t>
      </w:r>
      <w:r w:rsidR="00CA28BD">
        <w:t xml:space="preserve">group of </w:t>
      </w:r>
      <w:r w:rsidR="00EC1AA4">
        <w:t>enumerator</w:t>
      </w:r>
      <w:r w:rsidR="00CA28BD">
        <w:t>s and supervisors</w:t>
      </w:r>
      <w:r w:rsidR="007D3212">
        <w:t xml:space="preserve">. </w:t>
      </w:r>
    </w:p>
    <w:p w:rsidRPr="00D23844" w:rsidR="00830D87" w:rsidP="00D23844" w:rsidRDefault="00DF6A99" w14:paraId="4596B024" w14:textId="6AFF1104">
      <w:pPr>
        <w:pStyle w:val="ListParagraph"/>
        <w:numPr>
          <w:ilvl w:val="0"/>
          <w:numId w:val="1"/>
        </w:numPr>
        <w:jc w:val="both"/>
        <w:rPr>
          <w:b/>
          <w:bCs/>
        </w:rPr>
      </w:pPr>
      <w:r>
        <w:rPr>
          <w:b/>
          <w:bCs/>
        </w:rPr>
        <w:t>The pilot phase of the</w:t>
      </w:r>
      <w:r w:rsidRPr="00D23844" w:rsidR="00B27551">
        <w:rPr>
          <w:b/>
          <w:bCs/>
        </w:rPr>
        <w:t xml:space="preserve"> </w:t>
      </w:r>
      <w:r w:rsidRPr="00D23844" w:rsidR="00830D87">
        <w:rPr>
          <w:b/>
          <w:bCs/>
        </w:rPr>
        <w:t>s</w:t>
      </w:r>
      <w:r>
        <w:rPr>
          <w:b/>
          <w:bCs/>
        </w:rPr>
        <w:t>tudy</w:t>
      </w:r>
      <w:r w:rsidRPr="00D23844" w:rsidR="00C178EB">
        <w:rPr>
          <w:b/>
          <w:bCs/>
        </w:rPr>
        <w:t xml:space="preserve"> is conducted at Cavaillon </w:t>
      </w:r>
    </w:p>
    <w:p w:rsidR="00CB1EDB" w:rsidP="00C178EB" w:rsidRDefault="00830D87" w14:paraId="0109595F" w14:textId="69E512E6">
      <w:pPr>
        <w:jc w:val="both"/>
      </w:pPr>
      <w:r>
        <w:t>Right after the enumerator</w:t>
      </w:r>
      <w:r w:rsidR="005E07B2">
        <w:t xml:space="preserve">s’ </w:t>
      </w:r>
      <w:r>
        <w:t>training</w:t>
      </w:r>
      <w:r w:rsidR="005E07B2">
        <w:t xml:space="preserve">, we will </w:t>
      </w:r>
      <w:r w:rsidR="00D5029B">
        <w:t xml:space="preserve">send enumerators in </w:t>
      </w:r>
      <w:r w:rsidR="00170B8A">
        <w:t>a communal section of Cavaillon</w:t>
      </w:r>
      <w:r w:rsidR="00BC6AAC">
        <w:t xml:space="preserve"> (TBD)</w:t>
      </w:r>
      <w:r w:rsidR="00170B8A">
        <w:t xml:space="preserve"> </w:t>
      </w:r>
      <w:r w:rsidR="00D23844">
        <w:t>for</w:t>
      </w:r>
      <w:r w:rsidR="000049CD">
        <w:t xml:space="preserve"> </w:t>
      </w:r>
      <w:r w:rsidR="007451A9">
        <w:t>two</w:t>
      </w:r>
      <w:r w:rsidR="000049CD">
        <w:t xml:space="preserve"> day</w:t>
      </w:r>
      <w:r w:rsidR="007451A9">
        <w:t>s</w:t>
      </w:r>
      <w:r w:rsidR="000049CD">
        <w:t xml:space="preserve"> (</w:t>
      </w:r>
      <w:r w:rsidR="007451A9">
        <w:t>16</w:t>
      </w:r>
      <w:r w:rsidR="000049CD">
        <w:t xml:space="preserve"> hours) </w:t>
      </w:r>
      <w:r w:rsidR="00170B8A">
        <w:t xml:space="preserve">to test the data collection methodology and tools. </w:t>
      </w:r>
      <w:r w:rsidR="00BC6AAC">
        <w:t xml:space="preserve">This will allow us to </w:t>
      </w:r>
      <w:r w:rsidR="001C519F">
        <w:t>adjust</w:t>
      </w:r>
      <w:r w:rsidR="00BC6AAC">
        <w:t xml:space="preserve"> if necessary and improve the quality of the data. </w:t>
      </w:r>
      <w:r w:rsidR="000049CD">
        <w:t xml:space="preserve">We chose to conduct the pilot in Cavaillon because </w:t>
      </w:r>
      <w:r w:rsidR="007103EE">
        <w:t>that’s an efficient choice given that the M&amp;E Officer works from Les Cayes (</w:t>
      </w:r>
      <w:r w:rsidR="00D23844">
        <w:t xml:space="preserve">city </w:t>
      </w:r>
      <w:r w:rsidR="007103EE">
        <w:t xml:space="preserve">located at 30 minutes from </w:t>
      </w:r>
      <w:r w:rsidR="00D23844">
        <w:t xml:space="preserve">Cavaillon). </w:t>
      </w:r>
    </w:p>
    <w:p w:rsidRPr="00CD17FA" w:rsidR="00286821" w:rsidP="00C178EB" w:rsidRDefault="002473D4" w14:paraId="3018D796" w14:textId="5E370D62">
      <w:pPr>
        <w:jc w:val="both"/>
        <w:rPr>
          <w:b/>
          <w:bCs/>
          <w:u w:val="single"/>
        </w:rPr>
      </w:pPr>
      <w:r w:rsidRPr="00CD17FA">
        <w:rPr>
          <w:b/>
          <w:bCs/>
          <w:u w:val="single"/>
        </w:rPr>
        <w:t>Activities during data collection</w:t>
      </w:r>
    </w:p>
    <w:p w:rsidR="0059552D" w:rsidP="00FA7CB3" w:rsidRDefault="0059552D" w14:paraId="523EDC4D" w14:textId="77777777">
      <w:pPr>
        <w:jc w:val="both"/>
      </w:pPr>
      <w:r w:rsidRPr="0059552D">
        <w:t xml:space="preserve">In addition to quantitative and qualitative data collection activities, we will carry out the following activities: </w:t>
      </w:r>
    </w:p>
    <w:p w:rsidRPr="002C7367" w:rsidR="0059552D" w:rsidP="002C7367" w:rsidRDefault="002C7367" w14:paraId="34802DB5" w14:textId="562A74EB">
      <w:pPr>
        <w:pStyle w:val="ListParagraph"/>
        <w:numPr>
          <w:ilvl w:val="0"/>
          <w:numId w:val="1"/>
        </w:numPr>
        <w:jc w:val="both"/>
        <w:rPr>
          <w:b/>
          <w:bCs/>
        </w:rPr>
      </w:pPr>
      <w:r w:rsidRPr="002C7367">
        <w:rPr>
          <w:b/>
          <w:bCs/>
        </w:rPr>
        <w:t>Ongoing communication</w:t>
      </w:r>
      <w:r w:rsidR="008238B0">
        <w:rPr>
          <w:b/>
          <w:bCs/>
        </w:rPr>
        <w:t xml:space="preserve"> and super</w:t>
      </w:r>
      <w:r w:rsidR="00F65F36">
        <w:rPr>
          <w:b/>
          <w:bCs/>
        </w:rPr>
        <w:t>vision</w:t>
      </w:r>
    </w:p>
    <w:p w:rsidR="00BE73A9" w:rsidP="00E96565" w:rsidRDefault="00E96565" w14:paraId="302BF544" w14:textId="0A3B99BF">
      <w:pPr>
        <w:jc w:val="both"/>
      </w:pPr>
      <w:r>
        <w:t xml:space="preserve">We will create WhatsApp groups (1 WhatsApp group for each commune) to facilitate daily briefings, discuss the daily objectives, data collection plans, any </w:t>
      </w:r>
      <w:r w:rsidR="00692475">
        <w:t>challenges,</w:t>
      </w:r>
      <w:r>
        <w:t xml:space="preserve"> and corrective measures to be taken.</w:t>
      </w:r>
      <w:r w:rsidR="00F65F36">
        <w:t xml:space="preserve"> Furthermore, we will have a supervisor at the level of each target commune to oversee the work of the enumerators and make sure high-quality data are collected.</w:t>
      </w:r>
    </w:p>
    <w:p w:rsidRPr="00775C18" w:rsidR="00E96565" w:rsidP="00775C18" w:rsidRDefault="00775C18" w14:paraId="36FDA0C5" w14:textId="5CA7A177">
      <w:pPr>
        <w:pStyle w:val="ListParagraph"/>
        <w:numPr>
          <w:ilvl w:val="0"/>
          <w:numId w:val="1"/>
        </w:numPr>
        <w:jc w:val="both"/>
        <w:rPr>
          <w:b/>
          <w:bCs/>
        </w:rPr>
      </w:pPr>
      <w:r w:rsidRPr="00775C18">
        <w:rPr>
          <w:b/>
          <w:bCs/>
        </w:rPr>
        <w:t>Data storage and validation</w:t>
      </w:r>
    </w:p>
    <w:p w:rsidR="00775C18" w:rsidP="00E96565" w:rsidRDefault="002346C9" w14:paraId="23C07F2E" w14:textId="751964A9">
      <w:pPr>
        <w:jc w:val="both"/>
      </w:pPr>
      <w:r>
        <w:t xml:space="preserve">All the quantitative data </w:t>
      </w:r>
      <w:r w:rsidR="00883B6C">
        <w:t xml:space="preserve">will be </w:t>
      </w:r>
      <w:r>
        <w:t xml:space="preserve">collected </w:t>
      </w:r>
      <w:r w:rsidR="00883B6C">
        <w:t xml:space="preserve">and stored </w:t>
      </w:r>
      <w:r w:rsidR="001A578C">
        <w:t xml:space="preserve">using the </w:t>
      </w:r>
      <w:proofErr w:type="spellStart"/>
      <w:r w:rsidR="001A578C">
        <w:t>mWater</w:t>
      </w:r>
      <w:proofErr w:type="spellEnd"/>
      <w:r w:rsidR="001A578C">
        <w:t xml:space="preserve"> </w:t>
      </w:r>
      <w:proofErr w:type="spellStart"/>
      <w:r w:rsidR="001A578C">
        <w:t>plateform</w:t>
      </w:r>
      <w:proofErr w:type="spellEnd"/>
      <w:r w:rsidR="001A578C">
        <w:t xml:space="preserve">. </w:t>
      </w:r>
      <w:r w:rsidR="00633C90">
        <w:t xml:space="preserve">The qualitative data from the KIIs </w:t>
      </w:r>
      <w:r w:rsidR="00E9202F">
        <w:t>will be recorded during the interviews</w:t>
      </w:r>
      <w:r w:rsidR="0081023C">
        <w:t xml:space="preserve"> and the audio file will be named and stored in a dedicated folder created on Teams.</w:t>
      </w:r>
    </w:p>
    <w:p w:rsidR="00446F73" w:rsidP="00E96565" w:rsidRDefault="00914BFA" w14:paraId="77C04AE2" w14:textId="6A378FEB">
      <w:pPr>
        <w:jc w:val="both"/>
      </w:pPr>
      <w:r>
        <w:t xml:space="preserve">To ensure </w:t>
      </w:r>
      <w:r w:rsidR="00A52405">
        <w:t xml:space="preserve">the </w:t>
      </w:r>
      <w:r>
        <w:t>quality</w:t>
      </w:r>
      <w:r w:rsidR="00A52405">
        <w:t xml:space="preserve"> of the quantitative data </w:t>
      </w:r>
      <w:r w:rsidR="0040554C">
        <w:t>collected</w:t>
      </w:r>
      <w:r>
        <w:t xml:space="preserve">, two approval </w:t>
      </w:r>
      <w:r w:rsidR="0052709D">
        <w:t xml:space="preserve">stages will be set on </w:t>
      </w:r>
      <w:proofErr w:type="spellStart"/>
      <w:r w:rsidR="0052709D">
        <w:t>mWater</w:t>
      </w:r>
      <w:proofErr w:type="spellEnd"/>
      <w:r w:rsidR="00C27AEB">
        <w:t xml:space="preserve"> during the deployment of the quantitative questionnaire. </w:t>
      </w:r>
      <w:r w:rsidR="003C50D3">
        <w:t>The first approval stage will allow the supervisors to daily review</w:t>
      </w:r>
      <w:r w:rsidR="00A83737">
        <w:t xml:space="preserve"> and approve/reject</w:t>
      </w:r>
      <w:r w:rsidR="005E11D6">
        <w:t xml:space="preserve"> (suggest corrections)</w:t>
      </w:r>
      <w:r w:rsidR="003C50D3">
        <w:t xml:space="preserve"> the forms submitted by the enumerators</w:t>
      </w:r>
      <w:r w:rsidR="00A83737">
        <w:t xml:space="preserve">. </w:t>
      </w:r>
      <w:r w:rsidR="009A4A1B">
        <w:t xml:space="preserve">The second approval stage will allow the M&amp;E Officer </w:t>
      </w:r>
      <w:r w:rsidR="00837AEE">
        <w:t xml:space="preserve">to review a random sample of the </w:t>
      </w:r>
      <w:r w:rsidR="000416A3">
        <w:t>forms submitted to ensure that high-quality data has been co</w:t>
      </w:r>
      <w:r w:rsidR="005814AE">
        <w:t>llected.</w:t>
      </w:r>
    </w:p>
    <w:p w:rsidR="00165BA7" w:rsidP="00E96565" w:rsidRDefault="0040554C" w14:paraId="646E3F12" w14:textId="289AE8F4">
      <w:pPr>
        <w:jc w:val="both"/>
      </w:pPr>
      <w:r>
        <w:t xml:space="preserve">To ensure the quality of the qualitative data collected, </w:t>
      </w:r>
      <w:r w:rsidR="001D3B62">
        <w:t xml:space="preserve">we will </w:t>
      </w:r>
      <w:r w:rsidR="00A630BF">
        <w:t xml:space="preserve">first make sure that the KII facilitator </w:t>
      </w:r>
      <w:r w:rsidR="00D849AA">
        <w:t>received a t</w:t>
      </w:r>
      <w:r w:rsidR="00E169FC">
        <w:t>horough training on the objectives of the KII, interview techniques</w:t>
      </w:r>
      <w:r w:rsidR="00D40142">
        <w:t xml:space="preserve"> and ethical considerations. </w:t>
      </w:r>
      <w:r w:rsidR="00B56984">
        <w:t xml:space="preserve">Secondly, </w:t>
      </w:r>
      <w:r w:rsidR="001751FC">
        <w:t xml:space="preserve">a fit-for-purpose </w:t>
      </w:r>
      <w:r w:rsidR="00E90B64">
        <w:t xml:space="preserve">interview guide will be provided to the KII facilitator to </w:t>
      </w:r>
      <w:r w:rsidR="00465597">
        <w:t>allow the relevant topics to be covered</w:t>
      </w:r>
      <w:r w:rsidR="007A3684">
        <w:t xml:space="preserve"> while giving enough fle</w:t>
      </w:r>
      <w:r w:rsidR="00217CE9">
        <w:t xml:space="preserve">xibility exploration of </w:t>
      </w:r>
      <w:r w:rsidR="00DE70EC">
        <w:t>issues</w:t>
      </w:r>
      <w:r w:rsidR="00217CE9">
        <w:t xml:space="preserve"> raised by </w:t>
      </w:r>
      <w:r w:rsidR="00D13A18">
        <w:t xml:space="preserve">the informant. </w:t>
      </w:r>
      <w:r w:rsidR="007F29FA">
        <w:t>Additionally, high-quality recording device</w:t>
      </w:r>
      <w:r w:rsidR="00221274">
        <w:t>s will be used to capture the conversations accurately, an</w:t>
      </w:r>
      <w:r w:rsidR="00365CE6">
        <w:t xml:space="preserve">d notes will be taken </w:t>
      </w:r>
      <w:r w:rsidR="00B36FCD">
        <w:t>during the KII to capture non-verbal cues and contextual information.</w:t>
      </w:r>
    </w:p>
    <w:p w:rsidRPr="00CD17FA" w:rsidR="002473D4" w:rsidP="00FA7CB3" w:rsidRDefault="002473D4" w14:paraId="23A88801" w14:textId="104C17EF">
      <w:pPr>
        <w:jc w:val="both"/>
        <w:rPr>
          <w:b/>
          <w:bCs/>
          <w:u w:val="single"/>
        </w:rPr>
      </w:pPr>
      <w:r w:rsidRPr="00CD17FA">
        <w:rPr>
          <w:b/>
          <w:bCs/>
          <w:u w:val="single"/>
        </w:rPr>
        <w:t>Activities after data collection</w:t>
      </w:r>
    </w:p>
    <w:p w:rsidR="002473D4" w:rsidP="00FA7CB3" w:rsidRDefault="00755233" w14:paraId="0DC86D64" w14:textId="59E78E5D">
      <w:pPr>
        <w:jc w:val="both"/>
      </w:pPr>
      <w:r>
        <w:t xml:space="preserve">Following </w:t>
      </w:r>
      <w:r w:rsidR="00A906EC">
        <w:t xml:space="preserve">the data collection, </w:t>
      </w:r>
      <w:r w:rsidR="00422E30">
        <w:t>the next steps will be:</w:t>
      </w:r>
    </w:p>
    <w:p w:rsidRPr="009F2161" w:rsidR="00422E30" w:rsidP="00422E30" w:rsidRDefault="007F1512" w14:paraId="54283AD1" w14:textId="24616D31">
      <w:pPr>
        <w:pStyle w:val="ListParagraph"/>
        <w:numPr>
          <w:ilvl w:val="0"/>
          <w:numId w:val="1"/>
        </w:numPr>
        <w:jc w:val="both"/>
        <w:rPr>
          <w:b/>
          <w:bCs/>
        </w:rPr>
      </w:pPr>
      <w:r w:rsidRPr="009F2161">
        <w:rPr>
          <w:b/>
          <w:bCs/>
        </w:rPr>
        <w:t>Data clea</w:t>
      </w:r>
      <w:r w:rsidRPr="009F2161" w:rsidR="00A1199A">
        <w:rPr>
          <w:b/>
          <w:bCs/>
        </w:rPr>
        <w:t>ning and validation</w:t>
      </w:r>
    </w:p>
    <w:p w:rsidR="00A1199A" w:rsidP="00A1199A" w:rsidRDefault="00BE5153" w14:paraId="4114EE9F" w14:textId="18EB2929">
      <w:pPr>
        <w:jc w:val="both"/>
        <w:rPr>
          <w:rStyle w:val="normaltextrun"/>
          <w:rFonts w:ascii="Calibri" w:hAnsi="Calibri" w:cs="Calibri"/>
          <w:color w:val="000000"/>
          <w:shd w:val="clear" w:color="auto" w:fill="FFFFFF"/>
        </w:rPr>
      </w:pPr>
      <w:r>
        <w:t xml:space="preserve">First, we </w:t>
      </w:r>
      <w:r w:rsidR="00FA3209">
        <w:t>will m</w:t>
      </w:r>
      <w:r w:rsidRPr="00FA3209" w:rsidR="00FA3209">
        <w:t xml:space="preserve">eet </w:t>
      </w:r>
      <w:r w:rsidR="005E75F1">
        <w:t xml:space="preserve">(virtually or on site) </w:t>
      </w:r>
      <w:r w:rsidRPr="00FA3209" w:rsidR="00FA3209">
        <w:t>with the local authorities (Mayor, CASECs, DINEPA representatives, etc.)</w:t>
      </w:r>
      <w:r w:rsidR="00FA3209">
        <w:rPr>
          <w:rStyle w:val="normaltextrun"/>
          <w:rFonts w:ascii="Calibri" w:hAnsi="Calibri" w:cs="Calibri"/>
          <w:color w:val="000000"/>
          <w:shd w:val="clear" w:color="auto" w:fill="FFFFFF"/>
        </w:rPr>
        <w:t xml:space="preserve"> to present the data collected, and check if there are any </w:t>
      </w:r>
      <w:r w:rsidR="003F0533">
        <w:rPr>
          <w:rStyle w:val="normaltextrun"/>
          <w:rFonts w:ascii="Calibri" w:hAnsi="Calibri" w:cs="Calibri"/>
          <w:color w:val="000000"/>
          <w:shd w:val="clear" w:color="auto" w:fill="FFFFFF"/>
        </w:rPr>
        <w:t xml:space="preserve">errors, </w:t>
      </w:r>
      <w:r w:rsidR="009714FE">
        <w:rPr>
          <w:rStyle w:val="normaltextrun"/>
          <w:rFonts w:ascii="Calibri" w:hAnsi="Calibri" w:cs="Calibri"/>
          <w:color w:val="000000"/>
          <w:shd w:val="clear" w:color="auto" w:fill="FFFFFF"/>
        </w:rPr>
        <w:t>inconsistencies,</w:t>
      </w:r>
      <w:r w:rsidR="00FA3209">
        <w:rPr>
          <w:rStyle w:val="normaltextrun"/>
          <w:rFonts w:ascii="Calibri" w:hAnsi="Calibri" w:cs="Calibri"/>
          <w:color w:val="000000"/>
          <w:shd w:val="clear" w:color="auto" w:fill="FFFFFF"/>
        </w:rPr>
        <w:t xml:space="preserve"> or missing data. </w:t>
      </w:r>
    </w:p>
    <w:p w:rsidR="005E75F1" w:rsidP="00A1199A" w:rsidRDefault="005E75F1" w14:paraId="3FB6901D" w14:textId="5074EE8C">
      <w:pPr>
        <w:jc w:val="both"/>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After this meeting</w:t>
      </w:r>
      <w:r w:rsidR="004E3821">
        <w:rPr>
          <w:rStyle w:val="normaltextrun"/>
          <w:rFonts w:ascii="Calibri" w:hAnsi="Calibri" w:cs="Calibri"/>
          <w:color w:val="000000"/>
          <w:shd w:val="clear" w:color="auto" w:fill="FFFFFF"/>
        </w:rPr>
        <w:t xml:space="preserve">, further data cleaning will be performed by the M&amp;E Officer </w:t>
      </w:r>
      <w:r w:rsidR="001A31BD">
        <w:rPr>
          <w:rStyle w:val="normaltextrun"/>
          <w:rFonts w:ascii="Calibri" w:hAnsi="Calibri" w:cs="Calibri"/>
          <w:color w:val="000000"/>
          <w:shd w:val="clear" w:color="auto" w:fill="FFFFFF"/>
        </w:rPr>
        <w:t>to check particularly</w:t>
      </w:r>
      <w:r w:rsidR="007B6515">
        <w:rPr>
          <w:rStyle w:val="normaltextrun"/>
          <w:rFonts w:ascii="Calibri" w:hAnsi="Calibri" w:cs="Calibri"/>
          <w:color w:val="000000"/>
          <w:shd w:val="clear" w:color="auto" w:fill="FFFFFF"/>
        </w:rPr>
        <w:t xml:space="preserve"> the format of the data, identify </w:t>
      </w:r>
      <w:r w:rsidR="00452452">
        <w:rPr>
          <w:rStyle w:val="normaltextrun"/>
          <w:rFonts w:ascii="Calibri" w:hAnsi="Calibri" w:cs="Calibri"/>
          <w:color w:val="000000"/>
          <w:shd w:val="clear" w:color="auto" w:fill="FFFFFF"/>
        </w:rPr>
        <w:t xml:space="preserve">duplicates and </w:t>
      </w:r>
      <w:r w:rsidR="007B6515">
        <w:rPr>
          <w:rStyle w:val="normaltextrun"/>
          <w:rFonts w:ascii="Calibri" w:hAnsi="Calibri" w:cs="Calibri"/>
          <w:color w:val="000000"/>
          <w:shd w:val="clear" w:color="auto" w:fill="FFFFFF"/>
        </w:rPr>
        <w:t>outliers</w:t>
      </w:r>
      <w:r w:rsidR="00452452">
        <w:rPr>
          <w:rStyle w:val="normaltextrun"/>
          <w:rFonts w:ascii="Calibri" w:hAnsi="Calibri" w:cs="Calibri"/>
          <w:color w:val="000000"/>
          <w:shd w:val="clear" w:color="auto" w:fill="FFFFFF"/>
        </w:rPr>
        <w:t>, and resolve</w:t>
      </w:r>
      <w:r w:rsidR="00F31158">
        <w:rPr>
          <w:rStyle w:val="normaltextrun"/>
          <w:rFonts w:ascii="Calibri" w:hAnsi="Calibri" w:cs="Calibri"/>
          <w:color w:val="000000"/>
          <w:shd w:val="clear" w:color="auto" w:fill="FFFFFF"/>
        </w:rPr>
        <w:t xml:space="preserve"> any discrepancies in the datasets. </w:t>
      </w:r>
      <w:r w:rsidR="00FC6D34">
        <w:rPr>
          <w:rStyle w:val="normaltextrun"/>
          <w:rFonts w:ascii="Calibri" w:hAnsi="Calibri" w:cs="Calibri"/>
          <w:color w:val="000000"/>
          <w:shd w:val="clear" w:color="auto" w:fill="FFFFFF"/>
        </w:rPr>
        <w:t xml:space="preserve">At this </w:t>
      </w:r>
      <w:r w:rsidR="009714FE">
        <w:rPr>
          <w:rStyle w:val="normaltextrun"/>
          <w:rFonts w:ascii="Calibri" w:hAnsi="Calibri" w:cs="Calibri"/>
          <w:color w:val="000000"/>
          <w:shd w:val="clear" w:color="auto" w:fill="FFFFFF"/>
        </w:rPr>
        <w:t>stage,</w:t>
      </w:r>
      <w:r w:rsidR="00884435">
        <w:rPr>
          <w:rStyle w:val="normaltextrun"/>
          <w:rFonts w:ascii="Calibri" w:hAnsi="Calibri" w:cs="Calibri"/>
          <w:color w:val="000000"/>
          <w:shd w:val="clear" w:color="auto" w:fill="FFFFFF"/>
        </w:rPr>
        <w:t xml:space="preserve"> if necessary, some enumerators will go back in the field to </w:t>
      </w:r>
      <w:r w:rsidR="009714FE">
        <w:rPr>
          <w:rStyle w:val="normaltextrun"/>
          <w:rFonts w:ascii="Calibri" w:hAnsi="Calibri" w:cs="Calibri"/>
          <w:color w:val="000000"/>
          <w:shd w:val="clear" w:color="auto" w:fill="FFFFFF"/>
        </w:rPr>
        <w:t xml:space="preserve">rectify the inaccurate data. </w:t>
      </w:r>
    </w:p>
    <w:p w:rsidRPr="009F2161" w:rsidR="009714FE" w:rsidP="009714FE" w:rsidRDefault="0064206A" w14:paraId="0FA7AD19" w14:textId="3A7BCF26">
      <w:pPr>
        <w:pStyle w:val="ListParagraph"/>
        <w:numPr>
          <w:ilvl w:val="0"/>
          <w:numId w:val="1"/>
        </w:numPr>
        <w:jc w:val="both"/>
        <w:rPr>
          <w:b/>
          <w:bCs/>
        </w:rPr>
      </w:pPr>
      <w:r w:rsidRPr="009F2161">
        <w:rPr>
          <w:b/>
          <w:bCs/>
        </w:rPr>
        <w:t>Data ana</w:t>
      </w:r>
      <w:r w:rsidRPr="009F2161" w:rsidR="00181AD3">
        <w:rPr>
          <w:b/>
          <w:bCs/>
        </w:rPr>
        <w:t>lysis</w:t>
      </w:r>
    </w:p>
    <w:p w:rsidR="00181AD3" w:rsidP="00181AD3" w:rsidRDefault="00181AD3" w14:paraId="71F4BAFF" w14:textId="340DA01B">
      <w:pPr>
        <w:jc w:val="both"/>
      </w:pPr>
      <w:r>
        <w:t>Given the objectives of this baseline study, the data analysis techniques we will use will be mostly descriptive</w:t>
      </w:r>
      <w:r w:rsidR="00EF154E">
        <w:t xml:space="preserve"> and comparative. </w:t>
      </w:r>
      <w:r w:rsidRPr="009814EC" w:rsidR="009814EC">
        <w:t>In particular, we'll be using inferential statistics to generalize sample results to the commune level.</w:t>
      </w:r>
      <w:r w:rsidR="00356C7E">
        <w:t xml:space="preserve"> </w:t>
      </w:r>
      <w:r w:rsidR="00EF154E">
        <w:t xml:space="preserve">This will allow us to describe the current </w:t>
      </w:r>
      <w:r w:rsidR="002B01A8">
        <w:t xml:space="preserve">WASH </w:t>
      </w:r>
      <w:r w:rsidR="00EF154E">
        <w:t xml:space="preserve">situation </w:t>
      </w:r>
      <w:r w:rsidR="002B01A8">
        <w:t xml:space="preserve">in the HANWASH target communes and </w:t>
      </w:r>
      <w:r w:rsidR="00D753A5">
        <w:t xml:space="preserve">identify significant differences or patterns between </w:t>
      </w:r>
      <w:r w:rsidR="00CC2ADB">
        <w:t xml:space="preserve">the different </w:t>
      </w:r>
      <w:r w:rsidR="00D753A5">
        <w:t xml:space="preserve">communes and communities. </w:t>
      </w:r>
      <w:r w:rsidR="001F6983">
        <w:t xml:space="preserve">The </w:t>
      </w:r>
      <w:r w:rsidR="00B34293">
        <w:t xml:space="preserve">quantitative </w:t>
      </w:r>
      <w:r w:rsidR="001F6983">
        <w:t>result</w:t>
      </w:r>
      <w:r w:rsidR="00B34293">
        <w:t>s</w:t>
      </w:r>
      <w:r w:rsidR="001F6983">
        <w:t xml:space="preserve"> will be </w:t>
      </w:r>
      <w:r w:rsidR="00C243C7">
        <w:t xml:space="preserve">displayed </w:t>
      </w:r>
      <w:r w:rsidR="00F16365">
        <w:t xml:space="preserve">in the form of tables, </w:t>
      </w:r>
      <w:r w:rsidR="00DE490F">
        <w:t>graphs,</w:t>
      </w:r>
      <w:r w:rsidR="00F16365">
        <w:t xml:space="preserve"> a</w:t>
      </w:r>
      <w:r w:rsidR="00B34293">
        <w:t xml:space="preserve">nd maps. </w:t>
      </w:r>
      <w:r w:rsidR="00FA6163">
        <w:t xml:space="preserve">The tools/software we intend to use for quantitative data analysis </w:t>
      </w:r>
      <w:r w:rsidR="00D133B5">
        <w:t>are</w:t>
      </w:r>
      <w:r w:rsidR="00FA6163">
        <w:t xml:space="preserve"> </w:t>
      </w:r>
      <w:r w:rsidR="00DC676D">
        <w:t xml:space="preserve">Microsoft Excel, </w:t>
      </w:r>
      <w:proofErr w:type="spellStart"/>
      <w:r w:rsidR="006E400B">
        <w:t>mWater</w:t>
      </w:r>
      <w:proofErr w:type="spellEnd"/>
      <w:r w:rsidR="006E400B">
        <w:t xml:space="preserve"> and </w:t>
      </w:r>
      <w:r w:rsidR="00DC676D">
        <w:t>ARCGIS</w:t>
      </w:r>
      <w:r w:rsidR="002A5153">
        <w:t xml:space="preserve"> (for geospatial data analysis)</w:t>
      </w:r>
      <w:r w:rsidR="006E400B">
        <w:t>.</w:t>
      </w:r>
    </w:p>
    <w:p w:rsidR="00B34293" w:rsidP="00181AD3" w:rsidRDefault="00FA7F29" w14:paraId="4BAA050F" w14:textId="44420583">
      <w:pPr>
        <w:jc w:val="both"/>
      </w:pPr>
      <w:r>
        <w:t xml:space="preserve">About qualitative data analysis, the </w:t>
      </w:r>
      <w:r w:rsidR="0091379A">
        <w:t xml:space="preserve">Key Informant Interviews will be </w:t>
      </w:r>
      <w:r w:rsidR="00C927C6">
        <w:t>transcribed</w:t>
      </w:r>
      <w:r w:rsidR="0091379A">
        <w:t xml:space="preserve"> </w:t>
      </w:r>
      <w:r w:rsidR="00AB5569">
        <w:t xml:space="preserve">by professional </w:t>
      </w:r>
      <w:r w:rsidR="00C927C6">
        <w:t xml:space="preserve">transcribers and then </w:t>
      </w:r>
      <w:r w:rsidR="006E69D4">
        <w:t xml:space="preserve">imported into MAXQDA (Qualitative data analysis software) </w:t>
      </w:r>
      <w:r w:rsidR="00FA6163">
        <w:t>for coding</w:t>
      </w:r>
      <w:r w:rsidR="00753C3B">
        <w:t>.</w:t>
      </w:r>
      <w:r w:rsidR="001C2365">
        <w:t xml:space="preserve"> The </w:t>
      </w:r>
      <w:r w:rsidR="00FA6163">
        <w:t>thematic analysis</w:t>
      </w:r>
      <w:r w:rsidR="001C2365">
        <w:t xml:space="preserve"> will be used as a method to identify the key themes and insights from the </w:t>
      </w:r>
      <w:r w:rsidR="00BC765E">
        <w:t xml:space="preserve">transcriptions. </w:t>
      </w:r>
    </w:p>
    <w:p w:rsidR="00B80124" w:rsidP="00181AD3" w:rsidRDefault="00B80124" w14:paraId="204B518B" w14:textId="01CC5F53">
      <w:pPr>
        <w:jc w:val="both"/>
      </w:pPr>
      <w:r>
        <w:t xml:space="preserve">We will also use </w:t>
      </w:r>
      <w:r w:rsidR="005A2625">
        <w:t>d</w:t>
      </w:r>
      <w:r w:rsidRPr="005A2625" w:rsidR="005A2625">
        <w:t xml:space="preserve">ata </w:t>
      </w:r>
      <w:r w:rsidR="005A2625">
        <w:t>t</w:t>
      </w:r>
      <w:r w:rsidRPr="005A2625" w:rsidR="005A2625">
        <w:t xml:space="preserve">riangulation to compare data from different sources (household surveys, KIIs, </w:t>
      </w:r>
      <w:r w:rsidR="005A2625">
        <w:t xml:space="preserve">WASH </w:t>
      </w:r>
      <w:r w:rsidRPr="005A2625" w:rsidR="005A2625">
        <w:t>facility surveys, desk reviews</w:t>
      </w:r>
      <w:r w:rsidR="005A2625">
        <w:t>, etc.</w:t>
      </w:r>
      <w:r w:rsidRPr="005A2625" w:rsidR="005A2625">
        <w:t>) to identify consistent trends and discrepancies.</w:t>
      </w:r>
    </w:p>
    <w:p w:rsidRPr="009F2161" w:rsidR="005A2625" w:rsidP="005A2625" w:rsidRDefault="00FF26A2" w14:paraId="59E74D9C" w14:textId="0A3EBBE9">
      <w:pPr>
        <w:pStyle w:val="ListParagraph"/>
        <w:numPr>
          <w:ilvl w:val="0"/>
          <w:numId w:val="1"/>
        </w:numPr>
        <w:jc w:val="both"/>
        <w:rPr>
          <w:b/>
          <w:bCs/>
        </w:rPr>
      </w:pPr>
      <w:r w:rsidRPr="009F2161">
        <w:rPr>
          <w:b/>
          <w:bCs/>
        </w:rPr>
        <w:t>Reporting</w:t>
      </w:r>
    </w:p>
    <w:p w:rsidR="00FF26A2" w:rsidP="00FF26A2" w:rsidRDefault="00FF26A2" w14:paraId="6E861FE5" w14:textId="3B90165F">
      <w:pPr>
        <w:jc w:val="both"/>
      </w:pPr>
      <w:r>
        <w:t xml:space="preserve">Right after the data analysis, the </w:t>
      </w:r>
      <w:r w:rsidR="001D6027">
        <w:t xml:space="preserve">report writing will start. A first draft of the baseline study report will be submitted to the HANWASH stakeholders for </w:t>
      </w:r>
      <w:r w:rsidR="00965F78">
        <w:t xml:space="preserve">review and feedback. </w:t>
      </w:r>
      <w:r w:rsidR="00B9395B">
        <w:t>Those feedback</w:t>
      </w:r>
      <w:r w:rsidR="00965F78">
        <w:t xml:space="preserve"> will then be integrated</w:t>
      </w:r>
      <w:r w:rsidR="00FB37FB">
        <w:t xml:space="preserve"> into the report to generate a final version</w:t>
      </w:r>
      <w:r w:rsidR="00C544F0">
        <w:t xml:space="preserve">. This final </w:t>
      </w:r>
      <w:r w:rsidR="00B9395B">
        <w:t xml:space="preserve">version of the baseline report </w:t>
      </w:r>
      <w:r w:rsidR="00FB37FB">
        <w:t xml:space="preserve">will be presented </w:t>
      </w:r>
      <w:r w:rsidR="00C544F0">
        <w:t xml:space="preserve">on PowerPoint </w:t>
      </w:r>
      <w:r w:rsidR="00B9395B">
        <w:t xml:space="preserve">to the key stakeholders </w:t>
      </w:r>
      <w:r w:rsidR="00017491">
        <w:t>so they can learn from the findings to guide their decision making.</w:t>
      </w:r>
    </w:p>
    <w:p w:rsidRPr="009F2161" w:rsidR="00017491" w:rsidP="00EB4321" w:rsidRDefault="00C94999" w14:paraId="074415FE" w14:textId="036D599E">
      <w:pPr>
        <w:pStyle w:val="ListParagraph"/>
        <w:numPr>
          <w:ilvl w:val="0"/>
          <w:numId w:val="1"/>
        </w:numPr>
        <w:jc w:val="both"/>
        <w:rPr>
          <w:b/>
          <w:bCs/>
        </w:rPr>
      </w:pPr>
      <w:r w:rsidRPr="009F2161">
        <w:rPr>
          <w:b/>
          <w:bCs/>
        </w:rPr>
        <w:t xml:space="preserve">Establish baseline </w:t>
      </w:r>
      <w:r w:rsidR="008E7D3E">
        <w:rPr>
          <w:b/>
          <w:bCs/>
        </w:rPr>
        <w:t xml:space="preserve">value </w:t>
      </w:r>
      <w:r w:rsidRPr="009F2161" w:rsidR="00EB4321">
        <w:rPr>
          <w:b/>
          <w:bCs/>
        </w:rPr>
        <w:t>and performance targets</w:t>
      </w:r>
      <w:r w:rsidR="008E7D3E">
        <w:rPr>
          <w:b/>
          <w:bCs/>
        </w:rPr>
        <w:t xml:space="preserve"> for the </w:t>
      </w:r>
      <w:r w:rsidR="009C5BDF">
        <w:rPr>
          <w:b/>
          <w:bCs/>
        </w:rPr>
        <w:t>program’s indicators</w:t>
      </w:r>
    </w:p>
    <w:p w:rsidR="00EB4321" w:rsidP="00FF26A2" w:rsidRDefault="00EB4321" w14:paraId="1F18B6F1" w14:textId="7DC14861">
      <w:pPr>
        <w:jc w:val="both"/>
      </w:pPr>
      <w:r>
        <w:t xml:space="preserve">Once the final version of the baseline </w:t>
      </w:r>
      <w:r w:rsidR="00605C0B">
        <w:t xml:space="preserve">study report is validated by the HANWASH stakeholders, we will </w:t>
      </w:r>
      <w:r w:rsidR="00FD678D">
        <w:t xml:space="preserve">organize workshops with the M&amp;E Subcommittee leaders </w:t>
      </w:r>
      <w:r w:rsidR="00717CB2">
        <w:t xml:space="preserve">and the HANWASH CEO </w:t>
      </w:r>
      <w:r w:rsidR="00FD678D">
        <w:t xml:space="preserve">to </w:t>
      </w:r>
      <w:r w:rsidR="002F7CCA">
        <w:t>set the</w:t>
      </w:r>
      <w:r w:rsidR="00717CB2">
        <w:t xml:space="preserve"> baseline </w:t>
      </w:r>
      <w:r w:rsidR="002F7CCA">
        <w:t>values</w:t>
      </w:r>
      <w:r w:rsidR="009F2161">
        <w:t xml:space="preserve"> and performance targets </w:t>
      </w:r>
      <w:r w:rsidR="00933EC8">
        <w:t>for the indicators</w:t>
      </w:r>
      <w:r w:rsidR="00BF7C60">
        <w:t xml:space="preserve"> outlined in</w:t>
      </w:r>
      <w:r w:rsidR="009F2161">
        <w:t xml:space="preserve"> the Mattson </w:t>
      </w:r>
      <w:r w:rsidR="00BF7C60">
        <w:t xml:space="preserve">Program </w:t>
      </w:r>
      <w:r w:rsidR="009F2161">
        <w:t xml:space="preserve">Performance </w:t>
      </w:r>
      <w:r w:rsidR="00FE4438">
        <w:t>Indicator</w:t>
      </w:r>
      <w:r w:rsidR="009F2161">
        <w:t xml:space="preserve"> Framework.</w:t>
      </w:r>
    </w:p>
    <w:p w:rsidRPr="00596C23" w:rsidR="001013CB" w:rsidP="001013CB" w:rsidRDefault="005F755C" w14:paraId="5F61AFA0" w14:textId="0B677111">
      <w:pPr>
        <w:jc w:val="both"/>
        <w:rPr>
          <w:b/>
          <w:bCs/>
          <w:sz w:val="24"/>
          <w:szCs w:val="24"/>
        </w:rPr>
      </w:pPr>
      <w:r w:rsidRPr="00596C23">
        <w:rPr>
          <w:b/>
          <w:bCs/>
          <w:sz w:val="24"/>
          <w:szCs w:val="24"/>
        </w:rPr>
        <w:t>RESOURCES NEEDED</w:t>
      </w:r>
    </w:p>
    <w:p w:rsidRPr="007276EE" w:rsidR="00E513E2" w:rsidP="00573BAD" w:rsidRDefault="00651200" w14:paraId="369DAA84" w14:textId="06C10C94">
      <w:pPr>
        <w:jc w:val="both"/>
        <w:rPr>
          <w:i/>
          <w:iCs/>
        </w:rPr>
      </w:pPr>
      <w:r w:rsidRPr="007276EE">
        <w:rPr>
          <w:i/>
          <w:iCs/>
        </w:rPr>
        <w:t>See the budget.</w:t>
      </w:r>
    </w:p>
    <w:p w:rsidRPr="00596C23" w:rsidR="00596C23" w:rsidP="00573BAD" w:rsidRDefault="00A1013E" w14:paraId="14091364" w14:textId="49E19E16">
      <w:pPr>
        <w:jc w:val="both"/>
        <w:rPr>
          <w:b/>
          <w:bCs/>
          <w:sz w:val="24"/>
          <w:szCs w:val="24"/>
        </w:rPr>
      </w:pPr>
      <w:r w:rsidRPr="00596C23">
        <w:rPr>
          <w:b/>
          <w:bCs/>
          <w:sz w:val="24"/>
          <w:szCs w:val="24"/>
        </w:rPr>
        <w:t>TIME</w:t>
      </w:r>
      <w:r>
        <w:rPr>
          <w:b/>
          <w:bCs/>
          <w:sz w:val="24"/>
          <w:szCs w:val="24"/>
        </w:rPr>
        <w:t>LINE AND BUDGET</w:t>
      </w:r>
    </w:p>
    <w:p w:rsidR="00573BAD" w:rsidP="00573BAD" w:rsidRDefault="00FB357A" w14:paraId="30BBE786" w14:textId="44CA5814">
      <w:pPr>
        <w:jc w:val="both"/>
        <w:rPr>
          <w:rStyle w:val="Hyperlink"/>
        </w:rPr>
      </w:pPr>
      <w:r>
        <w:t>The baseline</w:t>
      </w:r>
      <w:r w:rsidR="00AA26F0">
        <w:t>’s</w:t>
      </w:r>
      <w:r>
        <w:t xml:space="preserve"> time</w:t>
      </w:r>
      <w:r w:rsidR="00AA26F0">
        <w:t>line</w:t>
      </w:r>
      <w:r>
        <w:t xml:space="preserve"> </w:t>
      </w:r>
      <w:r w:rsidR="005014F2">
        <w:t xml:space="preserve">and the </w:t>
      </w:r>
      <w:r w:rsidR="00682B9C">
        <w:t xml:space="preserve">estimated budget </w:t>
      </w:r>
      <w:r>
        <w:t xml:space="preserve">can be access </w:t>
      </w:r>
      <w:r w:rsidR="00845F3A">
        <w:t>through th</w:t>
      </w:r>
      <w:r w:rsidR="00682B9C">
        <w:t>e following</w:t>
      </w:r>
      <w:r w:rsidR="00845F3A">
        <w:t xml:space="preserve"> spreadsheet link: </w:t>
      </w:r>
    </w:p>
    <w:p w:rsidR="001473E5" w:rsidP="001473E5" w:rsidRDefault="001473E5" w14:paraId="1DC36D2B" w14:textId="77777777">
      <w:hyperlink w:history="1" r:id="rId16">
        <w:r>
          <w:rPr>
            <w:rStyle w:val="Hyperlink"/>
          </w:rPr>
          <w:t xml:space="preserve">Timeline &amp; </w:t>
        </w:r>
        <w:proofErr w:type="spellStart"/>
        <w:r>
          <w:rPr>
            <w:rStyle w:val="Hyperlink"/>
          </w:rPr>
          <w:t>Budget_Mattson</w:t>
        </w:r>
        <w:proofErr w:type="spellEnd"/>
        <w:r>
          <w:rPr>
            <w:rStyle w:val="Hyperlink"/>
          </w:rPr>
          <w:t xml:space="preserve"> Program baseline_2024.xlsx</w:t>
        </w:r>
      </w:hyperlink>
    </w:p>
    <w:p w:rsidR="001473E5" w:rsidP="00573BAD" w:rsidRDefault="001473E5" w14:paraId="2762FDA6" w14:textId="77777777">
      <w:pPr>
        <w:jc w:val="both"/>
      </w:pPr>
    </w:p>
    <w:p w:rsidR="00BF62A0" w:rsidP="00C15256" w:rsidRDefault="00BF62A0" w14:paraId="512B9583" w14:textId="49F4AA88">
      <w:pPr>
        <w:pStyle w:val="ListParagraph"/>
        <w:jc w:val="both"/>
      </w:pPr>
    </w:p>
    <w:sectPr w:rsidR="00BF62A0">
      <w:footerReference w:type="default" r:id="rId17"/>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AB" w:author="Alex Bonhomme" w:date="2024-06-03T13:45:00Z" w:id="0">
    <w:p w:rsidR="001F0990" w:rsidP="001F0990" w:rsidRDefault="001F0990" w14:paraId="39033F74" w14:textId="77777777">
      <w:pPr>
        <w:pStyle w:val="CommentText"/>
      </w:pPr>
      <w:r>
        <w:rPr>
          <w:rStyle w:val="CommentReference"/>
        </w:rPr>
        <w:annotationRef/>
      </w:r>
      <w:r>
        <w:t xml:space="preserve">How do socioeconomic status, education levels, and cultural beliefs impact the demand for WASH services? </w:t>
      </w:r>
    </w:p>
  </w:comment>
  <w:comment w:initials="GU" w:author="Guest User" w:date="2024-06-20T10:43:19" w:id="605805068">
    <w:p w:rsidR="2758C36A" w:rsidRDefault="2758C36A" w14:paraId="6DDB644A" w14:textId="7DEFA0F9">
      <w:pPr>
        <w:pStyle w:val="CommentText"/>
      </w:pPr>
      <w:r w:rsidR="2758C36A">
        <w:rPr/>
        <w:t xml:space="preserve">  There will need to be a KII guide?  Who will develop that?</w:t>
      </w:r>
      <w:r>
        <w:rPr>
          <w:rStyle w:val="CommentReference"/>
        </w:rPr>
        <w:annotationRef/>
      </w:r>
    </w:p>
  </w:comment>
  <w:comment w:initials="GU" w:author="Guest User" w:date="2024-06-20T10:43:29" w:id="1333906774">
    <w:p w:rsidR="2758C36A" w:rsidRDefault="2758C36A" w14:paraId="3F76E666" w14:textId="1A57E0CE">
      <w:pPr>
        <w:pStyle w:val="CommentText"/>
      </w:pPr>
      <w:r w:rsidRPr="2758C36A" w:rsidR="2758C36A">
        <w:rPr>
          <w:u w:val="single"/>
        </w:rPr>
        <w:t>WHO WILL DEVELOP THIS – the consultant?  Are there templates?</w:t>
      </w:r>
      <w:r>
        <w:rPr>
          <w:rStyle w:val="CommentReference"/>
        </w:rPr>
        <w:annotationRef/>
      </w:r>
    </w:p>
  </w:comment>
  <w:comment w:initials="GU" w:author="Guest User" w:date="2024-06-20T10:43:51" w:id="904665730">
    <w:p w:rsidR="2758C36A" w:rsidRDefault="2758C36A" w14:paraId="26ECB060" w14:textId="2DF6F850">
      <w:pPr>
        <w:pStyle w:val="CommentText"/>
      </w:pPr>
      <w:r w:rsidR="2758C36A">
        <w:rPr/>
        <w:t xml:space="preserve">There will need to be an observation tools developed for this.  I would note this here. </w:t>
      </w:r>
      <w:r>
        <w:rPr>
          <w:rStyle w:val="CommentReference"/>
        </w:rPr>
        <w:annotationRef/>
      </w:r>
    </w:p>
  </w:comment>
  <w:comment w:initials="GU" w:author="Guest User" w:date="2024-06-20T10:44:12" w:id="619651497">
    <w:p w:rsidR="2758C36A" w:rsidRDefault="2758C36A" w14:paraId="23051826" w14:textId="50B2D7CE">
      <w:pPr>
        <w:pStyle w:val="CommentText"/>
      </w:pPr>
      <w:r w:rsidR="2758C36A">
        <w:rPr/>
        <w:t xml:space="preserve">There will need to be an observational tool developed here, that can be filled in. </w:t>
      </w:r>
      <w:r>
        <w:rPr>
          <w:rStyle w:val="CommentReference"/>
        </w:rPr>
        <w:annotationRef/>
      </w:r>
    </w:p>
  </w:comment>
  <w:comment w:initials="GU" w:author="Guest User" w:date="2024-06-20T10:46:39" w:id="827406326">
    <w:p w:rsidR="2758C36A" w:rsidRDefault="2758C36A" w14:paraId="411AA0B5" w14:textId="1775C0F9">
      <w:pPr>
        <w:pStyle w:val="CommentText"/>
      </w:pPr>
      <w:r w:rsidR="2758C36A">
        <w:rPr/>
        <w:t>This is the normal standard for a before and after study.</w:t>
      </w:r>
      <w:r>
        <w:rPr>
          <w:rStyle w:val="CommentReference"/>
        </w:rPr>
        <w:annotationRef/>
      </w:r>
    </w:p>
  </w:comment>
  <w:comment w:initials="GU" w:author="Guest User" w:date="2024-06-20T10:47:21" w:id="42360783">
    <w:p w:rsidR="2758C36A" w:rsidRDefault="2758C36A" w14:paraId="1B43AAA6" w14:textId="4E7FBF2A">
      <w:pPr>
        <w:pStyle w:val="CommentText"/>
      </w:pPr>
      <w:r w:rsidR="2758C36A">
        <w:rPr/>
        <w:t>Was the sample size calculated for a before-and-after sample or for a single survey representative sample.  It looks like it might be single survey.  We may need to discuss the sample size calculation?</w:t>
      </w:r>
      <w:r>
        <w:rPr>
          <w:rStyle w:val="CommentReference"/>
        </w:rPr>
        <w:annotationRef/>
      </w:r>
    </w:p>
  </w:comment>
  <w:comment w:initials="GU" w:author="Guest User" w:date="2024-06-20T10:47:51" w:id="1745848820">
    <w:p w:rsidR="2758C36A" w:rsidRDefault="2758C36A" w14:paraId="3347CB28" w14:textId="3C92938F">
      <w:pPr>
        <w:pStyle w:val="CommentText"/>
      </w:pPr>
      <w:r w:rsidR="2758C36A">
        <w:rPr/>
        <w:t>What is a maximum you might expect?</w:t>
      </w:r>
      <w:r>
        <w:rPr>
          <w:rStyle w:val="CommentReference"/>
        </w:rPr>
        <w:annotationRef/>
      </w:r>
    </w:p>
  </w:comment>
  <w:comment w:initials="GU" w:author="Guest User" w:date="2024-06-20T10:48:01" w:id="1410221877">
    <w:p w:rsidR="2758C36A" w:rsidRDefault="2758C36A" w14:paraId="56303FCB" w14:textId="776F9E8C">
      <w:pPr>
        <w:pStyle w:val="CommentText"/>
      </w:pPr>
      <w:r w:rsidR="2758C36A">
        <w:rPr/>
        <w:t>What is a maximum you might expect?</w:t>
      </w:r>
      <w:r>
        <w:rPr>
          <w:rStyle w:val="CommentReference"/>
        </w:rPr>
        <w:annotationRef/>
      </w:r>
    </w:p>
  </w:comment>
  <w:comment w:initials="GU" w:author="Guest User" w:date="2024-06-20T10:48:08" w:id="1492204318">
    <w:p w:rsidR="2758C36A" w:rsidRDefault="2758C36A" w14:paraId="4F2F119F" w14:textId="5E613494">
      <w:pPr>
        <w:pStyle w:val="CommentText"/>
      </w:pPr>
      <w:r w:rsidR="2758C36A">
        <w:rPr/>
        <w:t>What is a maximum you might expect?</w:t>
      </w:r>
      <w:r>
        <w:rPr>
          <w:rStyle w:val="CommentReference"/>
        </w:rPr>
        <w:annotationRef/>
      </w:r>
    </w:p>
  </w:comment>
  <w:comment w:initials="GU" w:author="Guest User" w:date="2024-06-20T10:48:53" w:id="1587233130">
    <w:p w:rsidR="2758C36A" w:rsidRDefault="2758C36A" w14:paraId="2BD4C179" w14:textId="251AD990">
      <w:pPr>
        <w:pStyle w:val="CommentText"/>
      </w:pPr>
      <w:r w:rsidR="2758C36A">
        <w:rPr/>
        <w:t xml:space="preserve">Great - this is here - perhaps could also be earlier. </w:t>
      </w:r>
      <w:r>
        <w:rPr>
          <w:rStyle w:val="CommentReference"/>
        </w:rPr>
        <w:annotationRef/>
      </w:r>
    </w:p>
  </w:comment>
  <w:comment w:initials="GU" w:author="Guest User" w:date="2024-06-20T10:49:17" w:id="1463941836">
    <w:p w:rsidR="2758C36A" w:rsidRDefault="2758C36A" w14:paraId="699758E0" w14:textId="5E8170F4">
      <w:pPr>
        <w:pStyle w:val="CommentText"/>
      </w:pPr>
      <w:r w:rsidR="2758C36A">
        <w:rPr/>
        <w:t>Also - make sure it all aligns?</w:t>
      </w:r>
      <w:r>
        <w:rPr>
          <w:rStyle w:val="CommentReference"/>
        </w:rPr>
        <w:annotationRef/>
      </w:r>
    </w:p>
  </w:comment>
  <w:comment w:initials="GU" w:author="Guest User" w:date="2024-06-20T10:51:10" w:id="1772532479">
    <w:p w:rsidR="2758C36A" w:rsidRDefault="2758C36A" w14:paraId="475C34F2" w14:textId="44E9A3A9">
      <w:pPr>
        <w:pStyle w:val="CommentText"/>
      </w:pPr>
      <w:r w:rsidR="2758C36A">
        <w:rPr/>
        <w:t xml:space="preserve">I would recommend adding to this table *which tool(s) is/are expected to be used to answer this question".. to make sure they are all actionable.. </w:t>
      </w:r>
      <w:r>
        <w:rPr>
          <w:rStyle w:val="CommentReference"/>
        </w:rPr>
        <w:annotationRef/>
      </w:r>
    </w:p>
  </w:comment>
  <w:comment w:initials="GU" w:author="Guest User" w:date="2024-06-20T10:51:36" w:id="43414914">
    <w:p w:rsidR="2758C36A" w:rsidRDefault="2758C36A" w14:paraId="1DEDCFAC" w14:textId="55930605">
      <w:pPr>
        <w:pStyle w:val="CommentText"/>
      </w:pPr>
      <w:r w:rsidR="2758C36A">
        <w:rPr/>
        <w:t>Is this demand from the people - is this then in quant? or qual? interviews with people?</w:t>
      </w:r>
      <w:r>
        <w:rPr>
          <w:rStyle w:val="CommentReference"/>
        </w:rPr>
        <w:annotationRef/>
      </w:r>
    </w:p>
  </w:comment>
  <w:comment w:initials="GU" w:author="Guest User" w:date="2024-06-20T10:51:52" w:id="1676413378">
    <w:p w:rsidR="2758C36A" w:rsidRDefault="2758C36A" w14:paraId="5BE90F9F" w14:textId="504BABF8">
      <w:pPr>
        <w:pStyle w:val="CommentText"/>
      </w:pPr>
      <w:r w:rsidR="2758C36A">
        <w:rPr/>
        <w:t>This comes from the WASH observation, right?</w:t>
      </w:r>
      <w:r>
        <w:rPr>
          <w:rStyle w:val="CommentReference"/>
        </w:rPr>
        <w:annotationRef/>
      </w:r>
    </w:p>
  </w:comment>
  <w:comment w:initials="GU" w:author="Guest User" w:date="2024-06-20T10:52:27" w:id="1795929773">
    <w:p w:rsidR="2758C36A" w:rsidRDefault="2758C36A" w14:paraId="6A44F4E0" w14:textId="348AAA5F">
      <w:pPr>
        <w:pStyle w:val="CommentText"/>
      </w:pPr>
      <w:r w:rsidR="2758C36A">
        <w:rPr/>
        <w:t>This is from the WASH observation and JMP SDG data - right?   Is "effective" equivalent to "at least basic water"?</w:t>
      </w:r>
      <w:r>
        <w:rPr>
          <w:rStyle w:val="CommentReference"/>
        </w:rPr>
        <w:annotationRef/>
      </w:r>
    </w:p>
  </w:comment>
  <w:comment w:initials="GU" w:author="Guest User" w:date="2024-06-20T10:52:40" w:id="1987425921">
    <w:p w:rsidR="2758C36A" w:rsidRDefault="2758C36A" w14:paraId="59A9FF2E" w14:textId="7D151E38">
      <w:pPr>
        <w:pStyle w:val="CommentText"/>
      </w:pPr>
      <w:r w:rsidR="2758C36A">
        <w:rPr/>
        <w:t xml:space="preserve">WASH observation and KIIs? </w:t>
      </w:r>
      <w:r>
        <w:rPr>
          <w:rStyle w:val="CommentReference"/>
        </w:rPr>
        <w:annotationRef/>
      </w:r>
    </w:p>
  </w:comment>
  <w:comment w:initials="GU" w:author="Guest User" w:date="2024-06-20T10:52:56" w:id="1936598259">
    <w:p w:rsidR="2758C36A" w:rsidRDefault="2758C36A" w14:paraId="2FEDD0DA" w14:textId="416184BE">
      <w:pPr>
        <w:pStyle w:val="CommentText"/>
      </w:pPr>
      <w:r w:rsidR="2758C36A">
        <w:rPr/>
        <w:t>Who gets asked this and can answer?  Accountable to whom?</w:t>
      </w:r>
      <w:r>
        <w:rPr>
          <w:rStyle w:val="CommentReference"/>
        </w:rPr>
        <w:annotationRef/>
      </w:r>
    </w:p>
  </w:comment>
  <w:comment w:initials="GU" w:author="Guest User" w:date="2024-06-20T10:53:08" w:id="1956460119">
    <w:p w:rsidR="2758C36A" w:rsidRDefault="2758C36A" w14:paraId="7F0F654A" w14:textId="12080688">
      <w:pPr>
        <w:pStyle w:val="CommentText"/>
      </w:pPr>
      <w:r w:rsidR="2758C36A">
        <w:rPr/>
        <w:t>KIIs?</w:t>
      </w:r>
      <w:r>
        <w:rPr>
          <w:rStyle w:val="CommentReference"/>
        </w:rPr>
        <w:annotationRef/>
      </w:r>
    </w:p>
  </w:comment>
  <w:comment w:initials="GU" w:author="Guest User" w:date="2024-06-20T10:53:17" w:id="436228365">
    <w:p w:rsidR="2758C36A" w:rsidRDefault="2758C36A" w14:paraId="6ADECA17" w14:textId="15FE7F09">
      <w:pPr>
        <w:pStyle w:val="CommentText"/>
      </w:pPr>
      <w:r w:rsidR="2758C36A">
        <w:rPr/>
        <w:t>KIIs?</w:t>
      </w:r>
      <w:r>
        <w:rPr>
          <w:rStyle w:val="CommentReference"/>
        </w:rPr>
        <w:annotationRef/>
      </w:r>
    </w:p>
  </w:comment>
  <w:comment w:initials="GU" w:author="Guest User" w:date="2024-06-20T10:53:30" w:id="71181862">
    <w:p w:rsidR="2758C36A" w:rsidRDefault="2758C36A" w14:paraId="7EE58717" w14:textId="1C054628">
      <w:pPr>
        <w:pStyle w:val="CommentText"/>
      </w:pPr>
      <w:r w:rsidR="2758C36A">
        <w:rPr/>
        <w:t>Household survey</w:t>
      </w:r>
      <w:r>
        <w:rPr>
          <w:rStyle w:val="CommentReference"/>
        </w:rPr>
        <w:annotationRef/>
      </w:r>
    </w:p>
  </w:comment>
  <w:comment w:initials="GU" w:author="Guest User" w:date="2024-06-20T10:53:37" w:id="188877385">
    <w:p w:rsidR="2758C36A" w:rsidRDefault="2758C36A" w14:paraId="1E111499" w14:textId="1E4B8EB3">
      <w:pPr>
        <w:pStyle w:val="CommentText"/>
      </w:pPr>
      <w:r w:rsidR="2758C36A">
        <w:rPr/>
        <w:t>Household survey</w:t>
      </w:r>
      <w:r>
        <w:rPr>
          <w:rStyle w:val="CommentReference"/>
        </w:rPr>
        <w:annotationRef/>
      </w:r>
    </w:p>
  </w:comment>
  <w:comment w:initials="GU" w:author="Guest User" w:date="2024-06-20T10:53:50" w:id="618922548">
    <w:p w:rsidR="2758C36A" w:rsidRDefault="2758C36A" w14:paraId="3279A18A" w14:textId="70EA7721">
      <w:pPr>
        <w:pStyle w:val="CommentText"/>
      </w:pPr>
      <w:r w:rsidR="2758C36A">
        <w:rPr/>
        <w:t>Where does this come from - KII?</w:t>
      </w:r>
      <w:r>
        <w:rPr>
          <w:rStyle w:val="CommentReference"/>
        </w:rPr>
        <w:annotationRef/>
      </w:r>
    </w:p>
  </w:comment>
  <w:comment w:initials="GU" w:author="Guest User" w:date="2024-06-20T10:54:04" w:id="852249953">
    <w:p w:rsidR="2758C36A" w:rsidRDefault="2758C36A" w14:paraId="78249D06" w14:textId="2F511D3D">
      <w:pPr>
        <w:pStyle w:val="CommentText"/>
      </w:pPr>
      <w:r w:rsidR="2758C36A">
        <w:rPr/>
        <w:t>Household survey</w:t>
      </w:r>
      <w:r>
        <w:rPr>
          <w:rStyle w:val="CommentReference"/>
        </w:rPr>
        <w:annotationRef/>
      </w:r>
    </w:p>
  </w:comment>
  <w:comment w:initials="GU" w:author="Guest User" w:date="2024-06-20T10:54:13" w:id="849302863">
    <w:p w:rsidR="2758C36A" w:rsidRDefault="2758C36A" w14:paraId="16C4591C" w14:textId="4E51C2E2">
      <w:pPr>
        <w:pStyle w:val="CommentText"/>
      </w:pPr>
      <w:r w:rsidR="2758C36A">
        <w:rPr/>
        <w:t>Household survey</w:t>
      </w:r>
      <w:r>
        <w:rPr>
          <w:rStyle w:val="CommentReference"/>
        </w:rPr>
        <w:annotationRef/>
      </w:r>
    </w:p>
  </w:comment>
  <w:comment w:initials="GU" w:author="Guest User" w:date="2024-06-20T10:54:26" w:id="2113546878">
    <w:p w:rsidR="2758C36A" w:rsidRDefault="2758C36A" w14:paraId="4ED60CF1" w14:textId="7D8398F1">
      <w:pPr>
        <w:pStyle w:val="CommentText"/>
      </w:pPr>
      <w:r w:rsidR="2758C36A">
        <w:rPr/>
        <w:t>KIIs?  WASH observation?</w:t>
      </w:r>
      <w:r>
        <w:rPr>
          <w:rStyle w:val="CommentReference"/>
        </w:rPr>
        <w:annotationRef/>
      </w:r>
    </w:p>
  </w:comment>
  <w:comment w:initials="GU" w:author="Guest User" w:date="2024-06-20T10:54:37" w:id="1755223210">
    <w:p w:rsidR="2758C36A" w:rsidRDefault="2758C36A" w14:paraId="5DA78C82" w14:textId="4F929DCC">
      <w:pPr>
        <w:pStyle w:val="CommentText"/>
      </w:pPr>
      <w:r w:rsidR="2758C36A">
        <w:rPr/>
        <w:t>Household survey?</w:t>
      </w:r>
      <w:r>
        <w:rPr>
          <w:rStyle w:val="CommentReference"/>
        </w:rPr>
        <w:annotationRef/>
      </w:r>
    </w:p>
  </w:comment>
  <w:comment w:initials="GU" w:author="Guest User" w:date="2024-06-20T10:55:03" w:id="1786694206">
    <w:p w:rsidR="2758C36A" w:rsidRDefault="2758C36A" w14:paraId="2D75D74E" w14:textId="70E7C778">
      <w:pPr>
        <w:pStyle w:val="CommentText"/>
      </w:pPr>
      <w:r w:rsidR="2758C36A">
        <w:rPr/>
        <w:t>What practices?  Household survey, but this is a lot in one question</w:t>
      </w:r>
      <w:r>
        <w:rPr>
          <w:rStyle w:val="CommentReference"/>
        </w:rPr>
        <w:annotationRef/>
      </w:r>
    </w:p>
  </w:comment>
  <w:comment w:initials="GU" w:author="Guest User" w:date="2024-06-20T10:55:11" w:id="667276129">
    <w:p w:rsidR="2758C36A" w:rsidRDefault="2758C36A" w14:paraId="416D3002" w14:textId="4C80D2D4">
      <w:pPr>
        <w:pStyle w:val="CommentText"/>
      </w:pPr>
      <w:r w:rsidR="2758C36A">
        <w:rPr/>
        <w:t>Household survey</w:t>
      </w:r>
      <w:r>
        <w:rPr>
          <w:rStyle w:val="CommentReference"/>
        </w:rPr>
        <w:annotationRef/>
      </w:r>
    </w:p>
  </w:comment>
  <w:comment w:initials="GU" w:author="Guest User" w:date="2024-06-20T10:55:38" w:id="1257376182">
    <w:p w:rsidR="2758C36A" w:rsidRDefault="2758C36A" w14:paraId="14915F29" w14:textId="5B3EB60B">
      <w:pPr>
        <w:pStyle w:val="CommentText"/>
      </w:pPr>
      <w:r w:rsidR="2758C36A">
        <w:rPr/>
        <w:t>Safe is a relative word - what does safe mean here - is it sanitation related to defecation or disposal or garbage or?</w:t>
      </w:r>
      <w:r>
        <w:rPr>
          <w:rStyle w:val="CommentReference"/>
        </w:rPr>
        <w:annotationRef/>
      </w:r>
    </w:p>
  </w:comment>
  <w:comment w:initials="GU" w:author="Guest User" w:date="2024-06-20T10:55:58" w:id="1500753459">
    <w:p w:rsidR="2758C36A" w:rsidRDefault="2758C36A" w14:paraId="364DCC4E" w14:textId="79AAF3C9">
      <w:pPr>
        <w:pStyle w:val="CommentText"/>
      </w:pPr>
      <w:r w:rsidR="2758C36A">
        <w:rPr/>
        <w:t>You need structure observation to get at that?  WIll this be done?</w:t>
      </w:r>
      <w:r>
        <w:rPr>
          <w:rStyle w:val="CommentReference"/>
        </w:rPr>
        <w:annotationRef/>
      </w:r>
    </w:p>
    <w:p w:rsidR="2758C36A" w:rsidRDefault="2758C36A" w14:paraId="2B31E4A9" w14:textId="002997A6">
      <w:pPr>
        <w:pStyle w:val="CommentText"/>
      </w:pPr>
    </w:p>
  </w:comment>
  <w:comment w:initials="GU" w:author="Guest User" w:date="2024-06-20T10:56:07" w:id="4086351">
    <w:p w:rsidR="2758C36A" w:rsidRDefault="2758C36A" w14:paraId="15AB326B" w14:textId="02EC3D70">
      <w:pPr>
        <w:pStyle w:val="CommentText"/>
      </w:pPr>
      <w:r w:rsidR="2758C36A">
        <w:rPr/>
        <w:t>How will we ask thsi - FGDs?</w:t>
      </w:r>
      <w:r>
        <w:rPr>
          <w:rStyle w:val="CommentReference"/>
        </w:rPr>
        <w:annotationRef/>
      </w:r>
    </w:p>
  </w:comment>
  <w:comment w:initials="GU" w:author="Guest User" w:date="2024-06-20T10:56:18" w:id="1967733679">
    <w:p w:rsidR="2758C36A" w:rsidRDefault="2758C36A" w14:paraId="1062C60D" w14:textId="3A6FF293">
      <w:pPr>
        <w:pStyle w:val="CommentText"/>
      </w:pPr>
      <w:r w:rsidR="2758C36A">
        <w:rPr/>
        <w:t>KIIs?</w:t>
      </w:r>
      <w:r>
        <w:rPr>
          <w:rStyle w:val="CommentReference"/>
        </w:rPr>
        <w:annotationRef/>
      </w:r>
    </w:p>
  </w:comment>
  <w:comment w:initials="GU" w:author="Guest User" w:date="2024-06-20T10:56:25" w:id="1180417298">
    <w:p w:rsidR="2758C36A" w:rsidRDefault="2758C36A" w14:paraId="283584E4" w14:textId="41C36ADE">
      <w:pPr>
        <w:pStyle w:val="CommentText"/>
      </w:pPr>
      <w:r w:rsidR="2758C36A">
        <w:rPr/>
        <w:t>KIIs?</w:t>
      </w:r>
      <w:r>
        <w:rPr>
          <w:rStyle w:val="CommentReference"/>
        </w:rPr>
        <w:annotationRef/>
      </w:r>
    </w:p>
  </w:comment>
  <w:comment w:initials="GU" w:author="Guest User" w:date="2024-06-20T10:56:33" w:id="821903466">
    <w:p w:rsidR="2758C36A" w:rsidRDefault="2758C36A" w14:paraId="67786332" w14:textId="72009CB4">
      <w:pPr>
        <w:pStyle w:val="CommentText"/>
      </w:pPr>
      <w:r w:rsidR="2758C36A">
        <w:rPr/>
        <w:t>KIIs?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39033F74"/>
  <w15:commentEx w15:done="0" w15:paraId="6DDB644A"/>
  <w15:commentEx w15:done="0" w15:paraId="3F76E666"/>
  <w15:commentEx w15:done="0" w15:paraId="26ECB060"/>
  <w15:commentEx w15:done="0" w15:paraId="23051826"/>
  <w15:commentEx w15:done="0" w15:paraId="411AA0B5"/>
  <w15:commentEx w15:done="0" w15:paraId="1B43AAA6"/>
  <w15:commentEx w15:done="0" w15:paraId="3347CB28"/>
  <w15:commentEx w15:done="0" w15:paraId="56303FCB"/>
  <w15:commentEx w15:done="0" w15:paraId="4F2F119F"/>
  <w15:commentEx w15:done="0" w15:paraId="2BD4C179"/>
  <w15:commentEx w15:done="0" w15:paraId="699758E0" w15:paraIdParent="2BD4C179"/>
  <w15:commentEx w15:done="0" w15:paraId="475C34F2"/>
  <w15:commentEx w15:done="0" w15:paraId="1DEDCFAC"/>
  <w15:commentEx w15:done="0" w15:paraId="5BE90F9F"/>
  <w15:commentEx w15:done="0" w15:paraId="6A44F4E0"/>
  <w15:commentEx w15:done="0" w15:paraId="59A9FF2E"/>
  <w15:commentEx w15:done="0" w15:paraId="2FEDD0DA"/>
  <w15:commentEx w15:done="0" w15:paraId="7F0F654A"/>
  <w15:commentEx w15:done="0" w15:paraId="6ADECA17"/>
  <w15:commentEx w15:done="0" w15:paraId="7EE58717"/>
  <w15:commentEx w15:done="0" w15:paraId="1E111499"/>
  <w15:commentEx w15:done="0" w15:paraId="3279A18A"/>
  <w15:commentEx w15:done="0" w15:paraId="78249D06"/>
  <w15:commentEx w15:done="0" w15:paraId="16C4591C"/>
  <w15:commentEx w15:done="0" w15:paraId="4ED60CF1"/>
  <w15:commentEx w15:done="0" w15:paraId="5DA78C82"/>
  <w15:commentEx w15:done="0" w15:paraId="2D75D74E"/>
  <w15:commentEx w15:done="0" w15:paraId="416D3002"/>
  <w15:commentEx w15:done="0" w15:paraId="14915F29"/>
  <w15:commentEx w15:done="0" w15:paraId="2B31E4A9"/>
  <w15:commentEx w15:done="0" w15:paraId="15AB326B"/>
  <w15:commentEx w15:done="0" w15:paraId="1062C60D"/>
  <w15:commentEx w15:done="0" w15:paraId="283584E4"/>
  <w15:commentEx w15:done="0" w15:paraId="6778633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16EA239" w16cex:dateUtc="2024-06-03T20:45:00Z"/>
  <w16cex:commentExtensible w16cex:durableId="6CA70304" w16cex:dateUtc="2024-06-20T14:43:19.334Z"/>
  <w16cex:commentExtensible w16cex:durableId="43FB2ACE" w16cex:dateUtc="2024-06-20T14:43:29.075Z"/>
  <w16cex:commentExtensible w16cex:durableId="231D53E4" w16cex:dateUtc="2024-06-20T14:43:51.004Z"/>
  <w16cex:commentExtensible w16cex:durableId="155DF299" w16cex:dateUtc="2024-06-20T14:44:12.451Z"/>
  <w16cex:commentExtensible w16cex:durableId="2A1750FA" w16cex:dateUtc="2024-06-20T14:46:39.747Z"/>
  <w16cex:commentExtensible w16cex:durableId="5FA2C965" w16cex:dateUtc="2024-06-20T14:47:21.765Z"/>
  <w16cex:commentExtensible w16cex:durableId="48B47DC4" w16cex:dateUtc="2024-06-20T14:47:51.789Z"/>
  <w16cex:commentExtensible w16cex:durableId="674D4B91" w16cex:dateUtc="2024-06-20T14:48:01.712Z"/>
  <w16cex:commentExtensible w16cex:durableId="58AFA004" w16cex:dateUtc="2024-06-20T14:48:08.364Z"/>
  <w16cex:commentExtensible w16cex:durableId="49277D7B" w16cex:dateUtc="2024-06-20T14:48:53.658Z"/>
  <w16cex:commentExtensible w16cex:durableId="4EE694A4" w16cex:dateUtc="2024-06-20T14:49:17.074Z"/>
  <w16cex:commentExtensible w16cex:durableId="57E1675A" w16cex:dateUtc="2024-06-20T14:51:10.021Z"/>
  <w16cex:commentExtensible w16cex:durableId="4ADBAC39" w16cex:dateUtc="2024-06-20T14:51:36.983Z"/>
  <w16cex:commentExtensible w16cex:durableId="77A2CDCC" w16cex:dateUtc="2024-06-20T14:51:52.259Z"/>
  <w16cex:commentExtensible w16cex:durableId="7159A8E8" w16cex:dateUtc="2024-06-20T14:52:27.677Z"/>
  <w16cex:commentExtensible w16cex:durableId="38D3AE67" w16cex:dateUtc="2024-06-20T14:52:40.35Z"/>
  <w16cex:commentExtensible w16cex:durableId="31AFA768" w16cex:dateUtc="2024-06-20T14:52:56.638Z"/>
  <w16cex:commentExtensible w16cex:durableId="2ECA2941" w16cex:dateUtc="2024-06-20T14:53:08.189Z"/>
  <w16cex:commentExtensible w16cex:durableId="7B66CF4A" w16cex:dateUtc="2024-06-20T14:53:17.053Z"/>
  <w16cex:commentExtensible w16cex:durableId="714BCAA7" w16cex:dateUtc="2024-06-20T14:53:30.773Z"/>
  <w16cex:commentExtensible w16cex:durableId="5929E64E" w16cex:dateUtc="2024-06-20T14:53:37.518Z"/>
  <w16cex:commentExtensible w16cex:durableId="52554BCB" w16cex:dateUtc="2024-06-20T14:53:50.056Z"/>
  <w16cex:commentExtensible w16cex:durableId="49FC0B58" w16cex:dateUtc="2024-06-20T14:54:04.289Z"/>
  <w16cex:commentExtensible w16cex:durableId="29946629" w16cex:dateUtc="2024-06-20T14:54:13.642Z"/>
  <w16cex:commentExtensible w16cex:durableId="4BB3E406" w16cex:dateUtc="2024-06-20T14:54:26.523Z"/>
  <w16cex:commentExtensible w16cex:durableId="740AFA57" w16cex:dateUtc="2024-06-20T14:54:37.215Z"/>
  <w16cex:commentExtensible w16cex:durableId="61FD728C" w16cex:dateUtc="2024-06-20T14:55:03.459Z"/>
  <w16cex:commentExtensible w16cex:durableId="67A7B6F6" w16cex:dateUtc="2024-06-20T14:55:11.88Z"/>
  <w16cex:commentExtensible w16cex:durableId="4A349440" w16cex:dateUtc="2024-06-20T14:55:38.174Z"/>
  <w16cex:commentExtensible w16cex:durableId="49D41991" w16cex:dateUtc="2024-06-20T14:55:58.195Z"/>
  <w16cex:commentExtensible w16cex:durableId="20EAF661" w16cex:dateUtc="2024-06-20T14:56:07.315Z"/>
  <w16cex:commentExtensible w16cex:durableId="634567AD" w16cex:dateUtc="2024-06-20T14:56:18.29Z"/>
  <w16cex:commentExtensible w16cex:durableId="1E08D7E7" w16cex:dateUtc="2024-06-20T14:56:25.03Z"/>
  <w16cex:commentExtensible w16cex:durableId="4F62BD67" w16cex:dateUtc="2024-06-20T14:56:33.114Z"/>
</w16cex:commentsExtensible>
</file>

<file path=word/commentsIds.xml><?xml version="1.0" encoding="utf-8"?>
<w16cid:commentsIds xmlns:mc="http://schemas.openxmlformats.org/markup-compatibility/2006" xmlns:w16cid="http://schemas.microsoft.com/office/word/2016/wordml/cid" mc:Ignorable="w16cid">
  <w16cid:commentId w16cid:paraId="39033F74" w16cid:durableId="216EA239"/>
  <w16cid:commentId w16cid:paraId="6DDB644A" w16cid:durableId="6CA70304"/>
  <w16cid:commentId w16cid:paraId="3F76E666" w16cid:durableId="43FB2ACE"/>
  <w16cid:commentId w16cid:paraId="26ECB060" w16cid:durableId="231D53E4"/>
  <w16cid:commentId w16cid:paraId="23051826" w16cid:durableId="155DF299"/>
  <w16cid:commentId w16cid:paraId="411AA0B5" w16cid:durableId="2A1750FA"/>
  <w16cid:commentId w16cid:paraId="1B43AAA6" w16cid:durableId="5FA2C965"/>
  <w16cid:commentId w16cid:paraId="3347CB28" w16cid:durableId="48B47DC4"/>
  <w16cid:commentId w16cid:paraId="56303FCB" w16cid:durableId="674D4B91"/>
  <w16cid:commentId w16cid:paraId="4F2F119F" w16cid:durableId="58AFA004"/>
  <w16cid:commentId w16cid:paraId="2BD4C179" w16cid:durableId="49277D7B"/>
  <w16cid:commentId w16cid:paraId="699758E0" w16cid:durableId="4EE694A4"/>
  <w16cid:commentId w16cid:paraId="475C34F2" w16cid:durableId="57E1675A"/>
  <w16cid:commentId w16cid:paraId="1DEDCFAC" w16cid:durableId="4ADBAC39"/>
  <w16cid:commentId w16cid:paraId="5BE90F9F" w16cid:durableId="77A2CDCC"/>
  <w16cid:commentId w16cid:paraId="6A44F4E0" w16cid:durableId="7159A8E8"/>
  <w16cid:commentId w16cid:paraId="59A9FF2E" w16cid:durableId="38D3AE67"/>
  <w16cid:commentId w16cid:paraId="2FEDD0DA" w16cid:durableId="31AFA768"/>
  <w16cid:commentId w16cid:paraId="7F0F654A" w16cid:durableId="2ECA2941"/>
  <w16cid:commentId w16cid:paraId="6ADECA17" w16cid:durableId="7B66CF4A"/>
  <w16cid:commentId w16cid:paraId="7EE58717" w16cid:durableId="714BCAA7"/>
  <w16cid:commentId w16cid:paraId="1E111499" w16cid:durableId="5929E64E"/>
  <w16cid:commentId w16cid:paraId="3279A18A" w16cid:durableId="52554BCB"/>
  <w16cid:commentId w16cid:paraId="78249D06" w16cid:durableId="49FC0B58"/>
  <w16cid:commentId w16cid:paraId="16C4591C" w16cid:durableId="29946629"/>
  <w16cid:commentId w16cid:paraId="4ED60CF1" w16cid:durableId="4BB3E406"/>
  <w16cid:commentId w16cid:paraId="5DA78C82" w16cid:durableId="740AFA57"/>
  <w16cid:commentId w16cid:paraId="2D75D74E" w16cid:durableId="61FD728C"/>
  <w16cid:commentId w16cid:paraId="416D3002" w16cid:durableId="67A7B6F6"/>
  <w16cid:commentId w16cid:paraId="14915F29" w16cid:durableId="4A349440"/>
  <w16cid:commentId w16cid:paraId="2B31E4A9" w16cid:durableId="49D41991"/>
  <w16cid:commentId w16cid:paraId="15AB326B" w16cid:durableId="20EAF661"/>
  <w16cid:commentId w16cid:paraId="1062C60D" w16cid:durableId="634567AD"/>
  <w16cid:commentId w16cid:paraId="283584E4" w16cid:durableId="1E08D7E7"/>
  <w16cid:commentId w16cid:paraId="67786332" w16cid:durableId="4F62BD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B3FE9" w:rsidP="003A66F6" w:rsidRDefault="004B3FE9" w14:paraId="477B2B83" w14:textId="77777777">
      <w:pPr>
        <w:spacing w:after="0" w:line="240" w:lineRule="auto"/>
      </w:pPr>
      <w:r>
        <w:separator/>
      </w:r>
    </w:p>
  </w:endnote>
  <w:endnote w:type="continuationSeparator" w:id="0">
    <w:p w:rsidR="004B3FE9" w:rsidP="003A66F6" w:rsidRDefault="004B3FE9" w14:paraId="6A0D51BC" w14:textId="77777777">
      <w:pPr>
        <w:spacing w:after="0" w:line="240" w:lineRule="auto"/>
      </w:pPr>
      <w:r>
        <w:continuationSeparator/>
      </w:r>
    </w:p>
  </w:endnote>
  <w:endnote w:type="continuationNotice" w:id="1">
    <w:p w:rsidR="004B3FE9" w:rsidRDefault="004B3FE9" w14:paraId="1E06D35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5319154"/>
      <w:docPartObj>
        <w:docPartGallery w:val="Page Numbers (Bottom of Page)"/>
        <w:docPartUnique/>
      </w:docPartObj>
    </w:sdtPr>
    <w:sdtEndPr/>
    <w:sdtContent>
      <w:p w:rsidR="00357E90" w:rsidRDefault="00357E90" w14:paraId="4108977B" w14:textId="2C5BC6DA">
        <w:pPr>
          <w:pStyle w:val="Footer"/>
          <w:jc w:val="right"/>
        </w:pPr>
        <w:r>
          <w:fldChar w:fldCharType="begin"/>
        </w:r>
        <w:r>
          <w:instrText>PAGE   \* MERGEFORMAT</w:instrText>
        </w:r>
        <w:r>
          <w:fldChar w:fldCharType="separate"/>
        </w:r>
        <w:r>
          <w:rPr>
            <w:lang w:val="fr-FR"/>
          </w:rPr>
          <w:t>2</w:t>
        </w:r>
        <w:r>
          <w:fldChar w:fldCharType="end"/>
        </w:r>
      </w:p>
    </w:sdtContent>
  </w:sdt>
  <w:p w:rsidR="00357E90" w:rsidRDefault="00357E90" w14:paraId="4F1C9F4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B3FE9" w:rsidP="003A66F6" w:rsidRDefault="004B3FE9" w14:paraId="0E2BC901" w14:textId="77777777">
      <w:pPr>
        <w:spacing w:after="0" w:line="240" w:lineRule="auto"/>
      </w:pPr>
      <w:r>
        <w:separator/>
      </w:r>
    </w:p>
  </w:footnote>
  <w:footnote w:type="continuationSeparator" w:id="0">
    <w:p w:rsidR="004B3FE9" w:rsidP="003A66F6" w:rsidRDefault="004B3FE9" w14:paraId="4354DE73" w14:textId="77777777">
      <w:pPr>
        <w:spacing w:after="0" w:line="240" w:lineRule="auto"/>
      </w:pPr>
      <w:r>
        <w:continuationSeparator/>
      </w:r>
    </w:p>
  </w:footnote>
  <w:footnote w:type="continuationNotice" w:id="1">
    <w:p w:rsidR="004B3FE9" w:rsidRDefault="004B3FE9" w14:paraId="116288F9" w14:textId="77777777">
      <w:pPr>
        <w:spacing w:after="0" w:line="240" w:lineRule="auto"/>
      </w:pPr>
    </w:p>
  </w:footnote>
  <w:footnote w:id="2">
    <w:p w:rsidR="00A43D95" w:rsidRDefault="00A43D95" w14:paraId="1F480D4C" w14:textId="65E50685">
      <w:pPr>
        <w:pStyle w:val="FootnoteText"/>
      </w:pPr>
      <w:r>
        <w:rPr>
          <w:rStyle w:val="FootnoteReference"/>
        </w:rPr>
        <w:footnoteRef/>
      </w:r>
      <w:r>
        <w:t xml:space="preserve"> To perform this WASH actors mapping, we intend to </w:t>
      </w:r>
      <w:r w:rsidR="0037330E">
        <w:t>start from list of WASH actors poten</w:t>
      </w:r>
      <w:r w:rsidR="00DE3112">
        <w:t>t</w:t>
      </w:r>
      <w:r w:rsidR="0037330E">
        <w:t>ially available</w:t>
      </w:r>
      <w:r w:rsidR="00DE3112">
        <w:t xml:space="preserve"> from Mayor’s Offices, </w:t>
      </w:r>
      <w:r w:rsidR="00E528A9">
        <w:t>DINEPA/</w:t>
      </w:r>
      <w:r w:rsidR="00DE3112">
        <w:t>OREPAs</w:t>
      </w:r>
      <w:r w:rsidR="00E528A9">
        <w:t>, Minist</w:t>
      </w:r>
      <w:r w:rsidR="00E528A9">
        <w:rPr>
          <w:rFonts w:cstheme="minorHAnsi"/>
        </w:rPr>
        <w:t>è</w:t>
      </w:r>
      <w:r w:rsidR="00E528A9">
        <w:t xml:space="preserve">re de la planification. </w:t>
      </w:r>
    </w:p>
  </w:footnote>
  <w:footnote w:id="3">
    <w:p w:rsidR="00AC2F8D" w:rsidRDefault="00AC2F8D" w14:paraId="72BF56E9" w14:textId="28C54BE1">
      <w:pPr>
        <w:pStyle w:val="FootnoteText"/>
      </w:pPr>
      <w:r>
        <w:rPr>
          <w:rStyle w:val="FootnoteReference"/>
        </w:rPr>
        <w:footnoteRef/>
      </w:r>
      <w:r>
        <w:t xml:space="preserve"> “Current” means the level of access to WASH services in year 2024. </w:t>
      </w:r>
    </w:p>
  </w:footnote>
  <w:footnote w:id="4">
    <w:p w:rsidR="003A66F6" w:rsidP="008B6B00" w:rsidRDefault="003A66F6" w14:paraId="01A1092B" w14:textId="541E7855">
      <w:pPr>
        <w:pStyle w:val="FootnoteText"/>
        <w:jc w:val="both"/>
      </w:pPr>
      <w:r>
        <w:rPr>
          <w:rStyle w:val="FootnoteReference"/>
        </w:rPr>
        <w:footnoteRef/>
      </w:r>
      <w:r>
        <w:t xml:space="preserve"> </w:t>
      </w:r>
      <w:r w:rsidR="00AE1073">
        <w:t xml:space="preserve">Cross-sectional studies, also known as one-shot or status studies is a type of study which involves only one contact with the respondents, and which cannot be used to measure change. This type of study is best suited to research aimed at finding out the prevalence of a phenomenon, situation, problem, or attitude by taking a cross-section of the population at a specific point in time.  </w:t>
      </w:r>
    </w:p>
  </w:footnote>
  <w:footnote w:id="5">
    <w:p w:rsidR="00A46681" w:rsidRDefault="00A46681" w14:paraId="1D29F4BD" w14:textId="118E735B">
      <w:pPr>
        <w:pStyle w:val="FootnoteText"/>
      </w:pPr>
      <w:r>
        <w:rPr>
          <w:rStyle w:val="FootnoteReference"/>
        </w:rPr>
        <w:footnoteRef/>
      </w:r>
      <w:r>
        <w:t xml:space="preserve"> FRAPE is a framework created by HANWASH partner</w:t>
      </w:r>
      <w:r w:rsidR="002E78E0">
        <w:t xml:space="preserve"> Haiti Outreach to monitor the community water points by </w:t>
      </w:r>
      <w:r w:rsidR="00C46D80">
        <w:t xml:space="preserve">assessing their Functionality (F), </w:t>
      </w:r>
      <w:r w:rsidR="00A45FB2">
        <w:t xml:space="preserve">Responsible </w:t>
      </w:r>
      <w:r w:rsidR="00041D02">
        <w:t>manage</w:t>
      </w:r>
      <w:r w:rsidR="00A45FB2">
        <w:t xml:space="preserve">ment (R), </w:t>
      </w:r>
      <w:r w:rsidR="00970FA4">
        <w:t xml:space="preserve">sanitation coverage (A), Potability (P) and </w:t>
      </w:r>
      <w:r w:rsidR="009D58D6">
        <w:t xml:space="preserve">Inspection (E). </w:t>
      </w:r>
    </w:p>
  </w:footnote>
</w:footnotes>
</file>

<file path=word/intelligence2.xml><?xml version="1.0" encoding="utf-8"?>
<int2:intelligence xmlns:int2="http://schemas.microsoft.com/office/intelligence/2020/intelligence" xmlns:oel="http://schemas.microsoft.com/office/2019/extlst">
  <int2:observations>
    <int2:textHash int2:hashCode="ni8UUdXdlt6RIo" int2:id="nrWAR5HO">
      <int2:state int2:value="Rejected" int2:type="AugLoop_Text_Critique"/>
    </int2:textHash>
    <int2:bookmark int2:bookmarkName="_Int_RZPSS4iX" int2:invalidationBookmarkName="" int2:hashCode="BW8RgniZLaM2Gj" int2:id="gPPxOtVr">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C6F8E"/>
    <w:multiLevelType w:val="multilevel"/>
    <w:tmpl w:val="C114C3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6594CEC"/>
    <w:multiLevelType w:val="hybridMultilevel"/>
    <w:tmpl w:val="6B064E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76E69FD"/>
    <w:multiLevelType w:val="hybridMultilevel"/>
    <w:tmpl w:val="E042C6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9F369C2"/>
    <w:multiLevelType w:val="hybridMultilevel"/>
    <w:tmpl w:val="1EC848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2527536"/>
    <w:multiLevelType w:val="hybridMultilevel"/>
    <w:tmpl w:val="E3F4C7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5BF919EF"/>
    <w:multiLevelType w:val="hybridMultilevel"/>
    <w:tmpl w:val="3CBA0B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615A01D5"/>
    <w:multiLevelType w:val="hybridMultilevel"/>
    <w:tmpl w:val="558661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4411581">
    <w:abstractNumId w:val="1"/>
  </w:num>
  <w:num w:numId="2" w16cid:durableId="1930458253">
    <w:abstractNumId w:val="0"/>
  </w:num>
  <w:num w:numId="3" w16cid:durableId="309943553">
    <w:abstractNumId w:val="6"/>
  </w:num>
  <w:num w:numId="4" w16cid:durableId="636182402">
    <w:abstractNumId w:val="3"/>
  </w:num>
  <w:num w:numId="5" w16cid:durableId="1332176039">
    <w:abstractNumId w:val="2"/>
  </w:num>
  <w:num w:numId="6" w16cid:durableId="1675720156">
    <w:abstractNumId w:val="5"/>
  </w:num>
  <w:num w:numId="7" w16cid:durableId="1999188422">
    <w:abstractNumId w:val="4"/>
  </w:num>
</w:numbering>
</file>

<file path=word/people.xml><?xml version="1.0" encoding="utf-8"?>
<w15:people xmlns:mc="http://schemas.openxmlformats.org/markup-compatibility/2006" xmlns:w15="http://schemas.microsoft.com/office/word/2012/wordml" mc:Ignorable="w15">
  <w15:person w15:author="Alex Bonhomme">
    <w15:presenceInfo w15:providerId="AD" w15:userId="S::alex.bonhomme@hanwash.org::a713af9e-544c-48b3-87a5-ac7c47c2c71e"/>
  </w15:person>
  <w15:person w15:author="Guest User">
    <w15:presenceInfo w15:providerId="AD" w15:userId="S::urn:spo:anon#90f3423c35e6b8b8ee0f0e6e5a2e487be166d06a5e7a303faf44136798b3ce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2A0"/>
    <w:rsid w:val="000049CD"/>
    <w:rsid w:val="000049D7"/>
    <w:rsid w:val="000066D0"/>
    <w:rsid w:val="000145E5"/>
    <w:rsid w:val="000152B3"/>
    <w:rsid w:val="00016704"/>
    <w:rsid w:val="00017491"/>
    <w:rsid w:val="0003012F"/>
    <w:rsid w:val="0003630A"/>
    <w:rsid w:val="00040696"/>
    <w:rsid w:val="0004096A"/>
    <w:rsid w:val="000416A3"/>
    <w:rsid w:val="00041D02"/>
    <w:rsid w:val="000449DA"/>
    <w:rsid w:val="000466C4"/>
    <w:rsid w:val="000549C3"/>
    <w:rsid w:val="00061060"/>
    <w:rsid w:val="00065A8D"/>
    <w:rsid w:val="000732B8"/>
    <w:rsid w:val="0007515B"/>
    <w:rsid w:val="000836D4"/>
    <w:rsid w:val="00083D4E"/>
    <w:rsid w:val="0008552D"/>
    <w:rsid w:val="000855CD"/>
    <w:rsid w:val="00087673"/>
    <w:rsid w:val="00096872"/>
    <w:rsid w:val="00097F48"/>
    <w:rsid w:val="000A463B"/>
    <w:rsid w:val="000B21A3"/>
    <w:rsid w:val="000C3B60"/>
    <w:rsid w:val="000C78E3"/>
    <w:rsid w:val="000D0656"/>
    <w:rsid w:val="000D6873"/>
    <w:rsid w:val="000E1A2E"/>
    <w:rsid w:val="000E7065"/>
    <w:rsid w:val="000F790C"/>
    <w:rsid w:val="001010A7"/>
    <w:rsid w:val="001013CB"/>
    <w:rsid w:val="00104140"/>
    <w:rsid w:val="00106F04"/>
    <w:rsid w:val="001071D1"/>
    <w:rsid w:val="0011096F"/>
    <w:rsid w:val="00111909"/>
    <w:rsid w:val="001231F5"/>
    <w:rsid w:val="00124821"/>
    <w:rsid w:val="00125CAE"/>
    <w:rsid w:val="0013319E"/>
    <w:rsid w:val="001416BA"/>
    <w:rsid w:val="001425D8"/>
    <w:rsid w:val="00144FC8"/>
    <w:rsid w:val="00146C91"/>
    <w:rsid w:val="001473E5"/>
    <w:rsid w:val="00150FE3"/>
    <w:rsid w:val="00151E39"/>
    <w:rsid w:val="001555F5"/>
    <w:rsid w:val="00165BA7"/>
    <w:rsid w:val="00167441"/>
    <w:rsid w:val="001677F0"/>
    <w:rsid w:val="00167C24"/>
    <w:rsid w:val="00170B8A"/>
    <w:rsid w:val="001725A2"/>
    <w:rsid w:val="0017273D"/>
    <w:rsid w:val="00172D87"/>
    <w:rsid w:val="001751FC"/>
    <w:rsid w:val="00181AD3"/>
    <w:rsid w:val="00183912"/>
    <w:rsid w:val="00184521"/>
    <w:rsid w:val="0018508C"/>
    <w:rsid w:val="0018633D"/>
    <w:rsid w:val="00186FD9"/>
    <w:rsid w:val="001919A7"/>
    <w:rsid w:val="0019246A"/>
    <w:rsid w:val="001949CC"/>
    <w:rsid w:val="00195AD2"/>
    <w:rsid w:val="001960EE"/>
    <w:rsid w:val="001A31BD"/>
    <w:rsid w:val="001A3CA1"/>
    <w:rsid w:val="001A578C"/>
    <w:rsid w:val="001B5216"/>
    <w:rsid w:val="001B5AF7"/>
    <w:rsid w:val="001B68E3"/>
    <w:rsid w:val="001B734B"/>
    <w:rsid w:val="001C1F93"/>
    <w:rsid w:val="001C2365"/>
    <w:rsid w:val="001C519F"/>
    <w:rsid w:val="001C669D"/>
    <w:rsid w:val="001D31AC"/>
    <w:rsid w:val="001D3B62"/>
    <w:rsid w:val="001D6027"/>
    <w:rsid w:val="001E1611"/>
    <w:rsid w:val="001F0990"/>
    <w:rsid w:val="001F236A"/>
    <w:rsid w:val="001F2724"/>
    <w:rsid w:val="001F6983"/>
    <w:rsid w:val="001F6E44"/>
    <w:rsid w:val="00201A8D"/>
    <w:rsid w:val="002033FE"/>
    <w:rsid w:val="00203C9D"/>
    <w:rsid w:val="002040AA"/>
    <w:rsid w:val="002050B6"/>
    <w:rsid w:val="00205FD7"/>
    <w:rsid w:val="002107B7"/>
    <w:rsid w:val="00217784"/>
    <w:rsid w:val="00217CE9"/>
    <w:rsid w:val="00221274"/>
    <w:rsid w:val="00225D4D"/>
    <w:rsid w:val="0023082A"/>
    <w:rsid w:val="00232B0A"/>
    <w:rsid w:val="00233C7C"/>
    <w:rsid w:val="002341D9"/>
    <w:rsid w:val="002346C9"/>
    <w:rsid w:val="00242D57"/>
    <w:rsid w:val="002460F7"/>
    <w:rsid w:val="002473D4"/>
    <w:rsid w:val="00256506"/>
    <w:rsid w:val="00267B16"/>
    <w:rsid w:val="00267C1C"/>
    <w:rsid w:val="0027634D"/>
    <w:rsid w:val="0028265A"/>
    <w:rsid w:val="00286821"/>
    <w:rsid w:val="002922DE"/>
    <w:rsid w:val="002A0290"/>
    <w:rsid w:val="002A1F3A"/>
    <w:rsid w:val="002A2F27"/>
    <w:rsid w:val="002A3EA7"/>
    <w:rsid w:val="002A44FF"/>
    <w:rsid w:val="002A5153"/>
    <w:rsid w:val="002B01A8"/>
    <w:rsid w:val="002B349C"/>
    <w:rsid w:val="002B43A0"/>
    <w:rsid w:val="002B476C"/>
    <w:rsid w:val="002B661B"/>
    <w:rsid w:val="002C1BC9"/>
    <w:rsid w:val="002C209D"/>
    <w:rsid w:val="002C7367"/>
    <w:rsid w:val="002D0212"/>
    <w:rsid w:val="002D1133"/>
    <w:rsid w:val="002D14E2"/>
    <w:rsid w:val="002D4330"/>
    <w:rsid w:val="002D5B83"/>
    <w:rsid w:val="002E0144"/>
    <w:rsid w:val="002E2AE1"/>
    <w:rsid w:val="002E78E0"/>
    <w:rsid w:val="002F0254"/>
    <w:rsid w:val="002F09CC"/>
    <w:rsid w:val="002F4468"/>
    <w:rsid w:val="002F6614"/>
    <w:rsid w:val="002F7CCA"/>
    <w:rsid w:val="003005EA"/>
    <w:rsid w:val="00300C8D"/>
    <w:rsid w:val="00305866"/>
    <w:rsid w:val="003063EF"/>
    <w:rsid w:val="0030701B"/>
    <w:rsid w:val="003075C0"/>
    <w:rsid w:val="00313872"/>
    <w:rsid w:val="00320BEB"/>
    <w:rsid w:val="0032379D"/>
    <w:rsid w:val="00325EC3"/>
    <w:rsid w:val="00330959"/>
    <w:rsid w:val="00333B07"/>
    <w:rsid w:val="00346CB8"/>
    <w:rsid w:val="00351DF2"/>
    <w:rsid w:val="003549FC"/>
    <w:rsid w:val="00354E49"/>
    <w:rsid w:val="00355F8B"/>
    <w:rsid w:val="00356C7E"/>
    <w:rsid w:val="00357E90"/>
    <w:rsid w:val="00360AEF"/>
    <w:rsid w:val="00365CE6"/>
    <w:rsid w:val="0036743B"/>
    <w:rsid w:val="0037330E"/>
    <w:rsid w:val="003776AC"/>
    <w:rsid w:val="00380571"/>
    <w:rsid w:val="00382850"/>
    <w:rsid w:val="00382F51"/>
    <w:rsid w:val="00383BCC"/>
    <w:rsid w:val="0038689C"/>
    <w:rsid w:val="00396414"/>
    <w:rsid w:val="003A66F6"/>
    <w:rsid w:val="003B3E89"/>
    <w:rsid w:val="003C083C"/>
    <w:rsid w:val="003C2C47"/>
    <w:rsid w:val="003C2CA8"/>
    <w:rsid w:val="003C3AEC"/>
    <w:rsid w:val="003C50D3"/>
    <w:rsid w:val="003C548D"/>
    <w:rsid w:val="003C738E"/>
    <w:rsid w:val="003C7695"/>
    <w:rsid w:val="003D14E5"/>
    <w:rsid w:val="003D24E0"/>
    <w:rsid w:val="003D2B10"/>
    <w:rsid w:val="003D3A8F"/>
    <w:rsid w:val="003D4536"/>
    <w:rsid w:val="003D4786"/>
    <w:rsid w:val="003D47B3"/>
    <w:rsid w:val="003E3CFF"/>
    <w:rsid w:val="003E5E9B"/>
    <w:rsid w:val="003E612F"/>
    <w:rsid w:val="003E7BA7"/>
    <w:rsid w:val="003F02E6"/>
    <w:rsid w:val="003F0533"/>
    <w:rsid w:val="003F1F1E"/>
    <w:rsid w:val="003F55DF"/>
    <w:rsid w:val="00400A96"/>
    <w:rsid w:val="004015BE"/>
    <w:rsid w:val="00402CAE"/>
    <w:rsid w:val="0040554C"/>
    <w:rsid w:val="00405A90"/>
    <w:rsid w:val="004063D9"/>
    <w:rsid w:val="00411A13"/>
    <w:rsid w:val="00412C55"/>
    <w:rsid w:val="00413C5E"/>
    <w:rsid w:val="00422DD5"/>
    <w:rsid w:val="00422E30"/>
    <w:rsid w:val="004237AC"/>
    <w:rsid w:val="00424953"/>
    <w:rsid w:val="004269B9"/>
    <w:rsid w:val="00443163"/>
    <w:rsid w:val="00444D5F"/>
    <w:rsid w:val="00446F73"/>
    <w:rsid w:val="00452452"/>
    <w:rsid w:val="00465597"/>
    <w:rsid w:val="0047240B"/>
    <w:rsid w:val="00475472"/>
    <w:rsid w:val="00480296"/>
    <w:rsid w:val="00482778"/>
    <w:rsid w:val="0048610C"/>
    <w:rsid w:val="004936B8"/>
    <w:rsid w:val="004A4AA0"/>
    <w:rsid w:val="004A64E6"/>
    <w:rsid w:val="004B1D7F"/>
    <w:rsid w:val="004B3FE9"/>
    <w:rsid w:val="004B52EF"/>
    <w:rsid w:val="004C3698"/>
    <w:rsid w:val="004D080C"/>
    <w:rsid w:val="004D3B08"/>
    <w:rsid w:val="004D3CB0"/>
    <w:rsid w:val="004D77EA"/>
    <w:rsid w:val="004E1FE5"/>
    <w:rsid w:val="004E3821"/>
    <w:rsid w:val="004E7DBC"/>
    <w:rsid w:val="005014F2"/>
    <w:rsid w:val="00507315"/>
    <w:rsid w:val="00512F10"/>
    <w:rsid w:val="005151F9"/>
    <w:rsid w:val="0052195B"/>
    <w:rsid w:val="0052709D"/>
    <w:rsid w:val="00534A06"/>
    <w:rsid w:val="00535EF6"/>
    <w:rsid w:val="005361BA"/>
    <w:rsid w:val="00537494"/>
    <w:rsid w:val="00546DA5"/>
    <w:rsid w:val="00554538"/>
    <w:rsid w:val="00556021"/>
    <w:rsid w:val="00567737"/>
    <w:rsid w:val="00573BAD"/>
    <w:rsid w:val="00575965"/>
    <w:rsid w:val="005759DA"/>
    <w:rsid w:val="005814AE"/>
    <w:rsid w:val="005900B7"/>
    <w:rsid w:val="0059552D"/>
    <w:rsid w:val="00595BED"/>
    <w:rsid w:val="00596C23"/>
    <w:rsid w:val="005A0022"/>
    <w:rsid w:val="005A1484"/>
    <w:rsid w:val="005A2345"/>
    <w:rsid w:val="005A2625"/>
    <w:rsid w:val="005B1D8E"/>
    <w:rsid w:val="005B745E"/>
    <w:rsid w:val="005C12F4"/>
    <w:rsid w:val="005C1AF8"/>
    <w:rsid w:val="005C6005"/>
    <w:rsid w:val="005D2E01"/>
    <w:rsid w:val="005D469C"/>
    <w:rsid w:val="005D56B6"/>
    <w:rsid w:val="005D5E45"/>
    <w:rsid w:val="005E07B2"/>
    <w:rsid w:val="005E11D6"/>
    <w:rsid w:val="005E3C81"/>
    <w:rsid w:val="005E3DFB"/>
    <w:rsid w:val="005E6682"/>
    <w:rsid w:val="005E75F1"/>
    <w:rsid w:val="005F1A08"/>
    <w:rsid w:val="005F38BF"/>
    <w:rsid w:val="005F755C"/>
    <w:rsid w:val="00605C0B"/>
    <w:rsid w:val="00610D15"/>
    <w:rsid w:val="0061581A"/>
    <w:rsid w:val="00615EF0"/>
    <w:rsid w:val="00630424"/>
    <w:rsid w:val="00633C90"/>
    <w:rsid w:val="0064066A"/>
    <w:rsid w:val="00640B1E"/>
    <w:rsid w:val="0064206A"/>
    <w:rsid w:val="00645C17"/>
    <w:rsid w:val="00651200"/>
    <w:rsid w:val="00653CA2"/>
    <w:rsid w:val="006545B6"/>
    <w:rsid w:val="00665143"/>
    <w:rsid w:val="00665EBB"/>
    <w:rsid w:val="0066770C"/>
    <w:rsid w:val="00675EB0"/>
    <w:rsid w:val="006774EF"/>
    <w:rsid w:val="0068115F"/>
    <w:rsid w:val="00682B9C"/>
    <w:rsid w:val="0068320B"/>
    <w:rsid w:val="00690FC3"/>
    <w:rsid w:val="006914BE"/>
    <w:rsid w:val="00692475"/>
    <w:rsid w:val="00693752"/>
    <w:rsid w:val="006A0300"/>
    <w:rsid w:val="006A4C77"/>
    <w:rsid w:val="006B09BC"/>
    <w:rsid w:val="006B0F79"/>
    <w:rsid w:val="006C1F7A"/>
    <w:rsid w:val="006C6B8D"/>
    <w:rsid w:val="006C6BAF"/>
    <w:rsid w:val="006D2CAA"/>
    <w:rsid w:val="006D4239"/>
    <w:rsid w:val="006E1724"/>
    <w:rsid w:val="006E400B"/>
    <w:rsid w:val="006E69D4"/>
    <w:rsid w:val="006F1154"/>
    <w:rsid w:val="006F441E"/>
    <w:rsid w:val="006F693A"/>
    <w:rsid w:val="007014A7"/>
    <w:rsid w:val="007015B2"/>
    <w:rsid w:val="00703638"/>
    <w:rsid w:val="0070435D"/>
    <w:rsid w:val="00705233"/>
    <w:rsid w:val="00706BF2"/>
    <w:rsid w:val="007103EE"/>
    <w:rsid w:val="007104D4"/>
    <w:rsid w:val="00711E42"/>
    <w:rsid w:val="007124CB"/>
    <w:rsid w:val="007124CD"/>
    <w:rsid w:val="00717CB2"/>
    <w:rsid w:val="007265C0"/>
    <w:rsid w:val="007276EE"/>
    <w:rsid w:val="00737243"/>
    <w:rsid w:val="00737B07"/>
    <w:rsid w:val="00741910"/>
    <w:rsid w:val="00743072"/>
    <w:rsid w:val="007451A9"/>
    <w:rsid w:val="00746286"/>
    <w:rsid w:val="00747DA7"/>
    <w:rsid w:val="007535E5"/>
    <w:rsid w:val="00753C3B"/>
    <w:rsid w:val="00755233"/>
    <w:rsid w:val="007609EC"/>
    <w:rsid w:val="00760F02"/>
    <w:rsid w:val="0076144D"/>
    <w:rsid w:val="00767A1E"/>
    <w:rsid w:val="007742A6"/>
    <w:rsid w:val="0077490B"/>
    <w:rsid w:val="0077583F"/>
    <w:rsid w:val="00775C18"/>
    <w:rsid w:val="0077737C"/>
    <w:rsid w:val="00780A73"/>
    <w:rsid w:val="0078212A"/>
    <w:rsid w:val="007854CC"/>
    <w:rsid w:val="00785CDE"/>
    <w:rsid w:val="0079043C"/>
    <w:rsid w:val="00790FCD"/>
    <w:rsid w:val="007A1281"/>
    <w:rsid w:val="007A3684"/>
    <w:rsid w:val="007B33AD"/>
    <w:rsid w:val="007B4681"/>
    <w:rsid w:val="007B4982"/>
    <w:rsid w:val="007B56C8"/>
    <w:rsid w:val="007B6515"/>
    <w:rsid w:val="007C13F9"/>
    <w:rsid w:val="007C606C"/>
    <w:rsid w:val="007C619A"/>
    <w:rsid w:val="007D24AD"/>
    <w:rsid w:val="007D3212"/>
    <w:rsid w:val="007D4DB2"/>
    <w:rsid w:val="007E0D6B"/>
    <w:rsid w:val="007E246E"/>
    <w:rsid w:val="007E5A7E"/>
    <w:rsid w:val="007E737A"/>
    <w:rsid w:val="007F1512"/>
    <w:rsid w:val="007F29FA"/>
    <w:rsid w:val="007F7E62"/>
    <w:rsid w:val="00801229"/>
    <w:rsid w:val="0080149C"/>
    <w:rsid w:val="00807318"/>
    <w:rsid w:val="0081023C"/>
    <w:rsid w:val="00814780"/>
    <w:rsid w:val="00820A9C"/>
    <w:rsid w:val="008238B0"/>
    <w:rsid w:val="008261C0"/>
    <w:rsid w:val="00830D87"/>
    <w:rsid w:val="008318ED"/>
    <w:rsid w:val="008329AC"/>
    <w:rsid w:val="00837AEE"/>
    <w:rsid w:val="00837C2D"/>
    <w:rsid w:val="008425B6"/>
    <w:rsid w:val="00843ABC"/>
    <w:rsid w:val="008457BE"/>
    <w:rsid w:val="00845F3A"/>
    <w:rsid w:val="00854961"/>
    <w:rsid w:val="00855BD7"/>
    <w:rsid w:val="0087590F"/>
    <w:rsid w:val="00877411"/>
    <w:rsid w:val="0087762B"/>
    <w:rsid w:val="00877CEF"/>
    <w:rsid w:val="00883B6C"/>
    <w:rsid w:val="00884435"/>
    <w:rsid w:val="00884C4A"/>
    <w:rsid w:val="0088717A"/>
    <w:rsid w:val="00891692"/>
    <w:rsid w:val="0089195B"/>
    <w:rsid w:val="00893166"/>
    <w:rsid w:val="00893719"/>
    <w:rsid w:val="00894540"/>
    <w:rsid w:val="00894728"/>
    <w:rsid w:val="00895AB9"/>
    <w:rsid w:val="008962B7"/>
    <w:rsid w:val="008978BB"/>
    <w:rsid w:val="008A7FB4"/>
    <w:rsid w:val="008B0977"/>
    <w:rsid w:val="008B6B00"/>
    <w:rsid w:val="008B71EF"/>
    <w:rsid w:val="008C07F0"/>
    <w:rsid w:val="008C3842"/>
    <w:rsid w:val="008C55A3"/>
    <w:rsid w:val="008C585F"/>
    <w:rsid w:val="008C691F"/>
    <w:rsid w:val="008C791A"/>
    <w:rsid w:val="008D31A5"/>
    <w:rsid w:val="008D59A4"/>
    <w:rsid w:val="008E1ECE"/>
    <w:rsid w:val="008E7D3E"/>
    <w:rsid w:val="008F0202"/>
    <w:rsid w:val="008F0A4D"/>
    <w:rsid w:val="008F2A30"/>
    <w:rsid w:val="008F44FB"/>
    <w:rsid w:val="00903320"/>
    <w:rsid w:val="00903369"/>
    <w:rsid w:val="00904C44"/>
    <w:rsid w:val="00905095"/>
    <w:rsid w:val="009105FC"/>
    <w:rsid w:val="00910A6D"/>
    <w:rsid w:val="0091379A"/>
    <w:rsid w:val="00913B99"/>
    <w:rsid w:val="00914180"/>
    <w:rsid w:val="0091470B"/>
    <w:rsid w:val="00914BFA"/>
    <w:rsid w:val="00915BB8"/>
    <w:rsid w:val="00916A77"/>
    <w:rsid w:val="00916DAC"/>
    <w:rsid w:val="0092664A"/>
    <w:rsid w:val="00933EC8"/>
    <w:rsid w:val="009505E7"/>
    <w:rsid w:val="009552C9"/>
    <w:rsid w:val="00956B19"/>
    <w:rsid w:val="00962424"/>
    <w:rsid w:val="00965E7B"/>
    <w:rsid w:val="00965F78"/>
    <w:rsid w:val="00967B5B"/>
    <w:rsid w:val="00970FA4"/>
    <w:rsid w:val="009714FE"/>
    <w:rsid w:val="00975694"/>
    <w:rsid w:val="00975DB5"/>
    <w:rsid w:val="00976226"/>
    <w:rsid w:val="009814EC"/>
    <w:rsid w:val="009832D2"/>
    <w:rsid w:val="009912C7"/>
    <w:rsid w:val="00991916"/>
    <w:rsid w:val="0099716D"/>
    <w:rsid w:val="009A4A1B"/>
    <w:rsid w:val="009A7267"/>
    <w:rsid w:val="009C0733"/>
    <w:rsid w:val="009C4718"/>
    <w:rsid w:val="009C53DD"/>
    <w:rsid w:val="009C5B0A"/>
    <w:rsid w:val="009C5BDF"/>
    <w:rsid w:val="009C5D45"/>
    <w:rsid w:val="009C64CA"/>
    <w:rsid w:val="009D03F7"/>
    <w:rsid w:val="009D04E0"/>
    <w:rsid w:val="009D0FC4"/>
    <w:rsid w:val="009D101A"/>
    <w:rsid w:val="009D19F3"/>
    <w:rsid w:val="009D4A52"/>
    <w:rsid w:val="009D58D6"/>
    <w:rsid w:val="009D74F5"/>
    <w:rsid w:val="009E51AC"/>
    <w:rsid w:val="009F2161"/>
    <w:rsid w:val="009F597A"/>
    <w:rsid w:val="00A0053B"/>
    <w:rsid w:val="00A02C35"/>
    <w:rsid w:val="00A07C5A"/>
    <w:rsid w:val="00A1013E"/>
    <w:rsid w:val="00A1199A"/>
    <w:rsid w:val="00A150AB"/>
    <w:rsid w:val="00A2100F"/>
    <w:rsid w:val="00A22EFC"/>
    <w:rsid w:val="00A23496"/>
    <w:rsid w:val="00A24F8A"/>
    <w:rsid w:val="00A30633"/>
    <w:rsid w:val="00A341EC"/>
    <w:rsid w:val="00A37C79"/>
    <w:rsid w:val="00A43D95"/>
    <w:rsid w:val="00A45FB2"/>
    <w:rsid w:val="00A46681"/>
    <w:rsid w:val="00A51136"/>
    <w:rsid w:val="00A52405"/>
    <w:rsid w:val="00A53C32"/>
    <w:rsid w:val="00A53D25"/>
    <w:rsid w:val="00A630BF"/>
    <w:rsid w:val="00A67FA1"/>
    <w:rsid w:val="00A71152"/>
    <w:rsid w:val="00A71707"/>
    <w:rsid w:val="00A75529"/>
    <w:rsid w:val="00A76192"/>
    <w:rsid w:val="00A76B53"/>
    <w:rsid w:val="00A76E5A"/>
    <w:rsid w:val="00A775CF"/>
    <w:rsid w:val="00A82962"/>
    <w:rsid w:val="00A83737"/>
    <w:rsid w:val="00A83C34"/>
    <w:rsid w:val="00A906EC"/>
    <w:rsid w:val="00A93260"/>
    <w:rsid w:val="00AA17BF"/>
    <w:rsid w:val="00AA1D48"/>
    <w:rsid w:val="00AA26F0"/>
    <w:rsid w:val="00AA2E94"/>
    <w:rsid w:val="00AA7A59"/>
    <w:rsid w:val="00AB00A7"/>
    <w:rsid w:val="00AB0598"/>
    <w:rsid w:val="00AB245D"/>
    <w:rsid w:val="00AB5569"/>
    <w:rsid w:val="00AB6C48"/>
    <w:rsid w:val="00AC028A"/>
    <w:rsid w:val="00AC2F8D"/>
    <w:rsid w:val="00AC369F"/>
    <w:rsid w:val="00AC4138"/>
    <w:rsid w:val="00AC4429"/>
    <w:rsid w:val="00AC510E"/>
    <w:rsid w:val="00AC5534"/>
    <w:rsid w:val="00AD4F8E"/>
    <w:rsid w:val="00AE1073"/>
    <w:rsid w:val="00AF1C59"/>
    <w:rsid w:val="00B031BF"/>
    <w:rsid w:val="00B1014C"/>
    <w:rsid w:val="00B1172A"/>
    <w:rsid w:val="00B13242"/>
    <w:rsid w:val="00B15E0C"/>
    <w:rsid w:val="00B258B6"/>
    <w:rsid w:val="00B2746A"/>
    <w:rsid w:val="00B27551"/>
    <w:rsid w:val="00B31373"/>
    <w:rsid w:val="00B332C4"/>
    <w:rsid w:val="00B333D5"/>
    <w:rsid w:val="00B34293"/>
    <w:rsid w:val="00B352CE"/>
    <w:rsid w:val="00B35D1D"/>
    <w:rsid w:val="00B36FCD"/>
    <w:rsid w:val="00B50E59"/>
    <w:rsid w:val="00B53AC2"/>
    <w:rsid w:val="00B56984"/>
    <w:rsid w:val="00B57E89"/>
    <w:rsid w:val="00B65932"/>
    <w:rsid w:val="00B7098D"/>
    <w:rsid w:val="00B74F37"/>
    <w:rsid w:val="00B80124"/>
    <w:rsid w:val="00B80FBF"/>
    <w:rsid w:val="00B84774"/>
    <w:rsid w:val="00B902F0"/>
    <w:rsid w:val="00B92E49"/>
    <w:rsid w:val="00B9395B"/>
    <w:rsid w:val="00B93D66"/>
    <w:rsid w:val="00B95854"/>
    <w:rsid w:val="00B95BE3"/>
    <w:rsid w:val="00BB1C08"/>
    <w:rsid w:val="00BB2342"/>
    <w:rsid w:val="00BC6AAC"/>
    <w:rsid w:val="00BC6EAA"/>
    <w:rsid w:val="00BC765E"/>
    <w:rsid w:val="00BD60A5"/>
    <w:rsid w:val="00BD6BE0"/>
    <w:rsid w:val="00BD71B0"/>
    <w:rsid w:val="00BE070E"/>
    <w:rsid w:val="00BE5153"/>
    <w:rsid w:val="00BE73A9"/>
    <w:rsid w:val="00BF25EE"/>
    <w:rsid w:val="00BF26EB"/>
    <w:rsid w:val="00BF360E"/>
    <w:rsid w:val="00BF4560"/>
    <w:rsid w:val="00BF62A0"/>
    <w:rsid w:val="00BF7123"/>
    <w:rsid w:val="00BF7729"/>
    <w:rsid w:val="00BF7C60"/>
    <w:rsid w:val="00C01F59"/>
    <w:rsid w:val="00C03612"/>
    <w:rsid w:val="00C11B8D"/>
    <w:rsid w:val="00C126D9"/>
    <w:rsid w:val="00C14651"/>
    <w:rsid w:val="00C15256"/>
    <w:rsid w:val="00C178EB"/>
    <w:rsid w:val="00C2139C"/>
    <w:rsid w:val="00C243C7"/>
    <w:rsid w:val="00C27AEB"/>
    <w:rsid w:val="00C3277D"/>
    <w:rsid w:val="00C36BF6"/>
    <w:rsid w:val="00C4603D"/>
    <w:rsid w:val="00C46D80"/>
    <w:rsid w:val="00C523C1"/>
    <w:rsid w:val="00C544F0"/>
    <w:rsid w:val="00C57A0B"/>
    <w:rsid w:val="00C66510"/>
    <w:rsid w:val="00C66D1B"/>
    <w:rsid w:val="00C927C6"/>
    <w:rsid w:val="00C94999"/>
    <w:rsid w:val="00CA06FD"/>
    <w:rsid w:val="00CA28BD"/>
    <w:rsid w:val="00CB1EDB"/>
    <w:rsid w:val="00CB5149"/>
    <w:rsid w:val="00CB5516"/>
    <w:rsid w:val="00CC08C9"/>
    <w:rsid w:val="00CC21F2"/>
    <w:rsid w:val="00CC2ADB"/>
    <w:rsid w:val="00CC38E3"/>
    <w:rsid w:val="00CC4511"/>
    <w:rsid w:val="00CC5FC4"/>
    <w:rsid w:val="00CC7775"/>
    <w:rsid w:val="00CD17FA"/>
    <w:rsid w:val="00CE71F4"/>
    <w:rsid w:val="00CF2CC4"/>
    <w:rsid w:val="00D10655"/>
    <w:rsid w:val="00D133B5"/>
    <w:rsid w:val="00D13A18"/>
    <w:rsid w:val="00D1436A"/>
    <w:rsid w:val="00D17B25"/>
    <w:rsid w:val="00D23844"/>
    <w:rsid w:val="00D2639F"/>
    <w:rsid w:val="00D26AF1"/>
    <w:rsid w:val="00D270E5"/>
    <w:rsid w:val="00D33387"/>
    <w:rsid w:val="00D344D3"/>
    <w:rsid w:val="00D40142"/>
    <w:rsid w:val="00D41B35"/>
    <w:rsid w:val="00D44B62"/>
    <w:rsid w:val="00D5029B"/>
    <w:rsid w:val="00D5630E"/>
    <w:rsid w:val="00D57CD7"/>
    <w:rsid w:val="00D57E90"/>
    <w:rsid w:val="00D60DCA"/>
    <w:rsid w:val="00D73AA9"/>
    <w:rsid w:val="00D753A5"/>
    <w:rsid w:val="00D7619B"/>
    <w:rsid w:val="00D77F3E"/>
    <w:rsid w:val="00D84313"/>
    <w:rsid w:val="00D849AA"/>
    <w:rsid w:val="00D902F1"/>
    <w:rsid w:val="00D93884"/>
    <w:rsid w:val="00D95335"/>
    <w:rsid w:val="00DA050F"/>
    <w:rsid w:val="00DA3BA7"/>
    <w:rsid w:val="00DA5AA8"/>
    <w:rsid w:val="00DA629C"/>
    <w:rsid w:val="00DB461F"/>
    <w:rsid w:val="00DB5B10"/>
    <w:rsid w:val="00DB6EAD"/>
    <w:rsid w:val="00DC676D"/>
    <w:rsid w:val="00DD0804"/>
    <w:rsid w:val="00DD3295"/>
    <w:rsid w:val="00DD600F"/>
    <w:rsid w:val="00DD665D"/>
    <w:rsid w:val="00DE3112"/>
    <w:rsid w:val="00DE490F"/>
    <w:rsid w:val="00DE4CE5"/>
    <w:rsid w:val="00DE70EC"/>
    <w:rsid w:val="00DF4965"/>
    <w:rsid w:val="00DF5F47"/>
    <w:rsid w:val="00DF6480"/>
    <w:rsid w:val="00DF6A99"/>
    <w:rsid w:val="00E10C27"/>
    <w:rsid w:val="00E144D5"/>
    <w:rsid w:val="00E1554D"/>
    <w:rsid w:val="00E15D4B"/>
    <w:rsid w:val="00E163B6"/>
    <w:rsid w:val="00E169FC"/>
    <w:rsid w:val="00E20024"/>
    <w:rsid w:val="00E20820"/>
    <w:rsid w:val="00E2155D"/>
    <w:rsid w:val="00E23D7F"/>
    <w:rsid w:val="00E2773D"/>
    <w:rsid w:val="00E33B0C"/>
    <w:rsid w:val="00E34A96"/>
    <w:rsid w:val="00E356D9"/>
    <w:rsid w:val="00E45430"/>
    <w:rsid w:val="00E471D5"/>
    <w:rsid w:val="00E47443"/>
    <w:rsid w:val="00E50BF5"/>
    <w:rsid w:val="00E513E2"/>
    <w:rsid w:val="00E524B5"/>
    <w:rsid w:val="00E528A9"/>
    <w:rsid w:val="00E540A4"/>
    <w:rsid w:val="00E579A6"/>
    <w:rsid w:val="00E60DF0"/>
    <w:rsid w:val="00E66204"/>
    <w:rsid w:val="00E757C6"/>
    <w:rsid w:val="00E8041B"/>
    <w:rsid w:val="00E805E0"/>
    <w:rsid w:val="00E8199D"/>
    <w:rsid w:val="00E81DCE"/>
    <w:rsid w:val="00E90B64"/>
    <w:rsid w:val="00E91351"/>
    <w:rsid w:val="00E91965"/>
    <w:rsid w:val="00E9202F"/>
    <w:rsid w:val="00E96565"/>
    <w:rsid w:val="00EA0CFC"/>
    <w:rsid w:val="00EA2244"/>
    <w:rsid w:val="00EA2714"/>
    <w:rsid w:val="00EB3A23"/>
    <w:rsid w:val="00EB3A7E"/>
    <w:rsid w:val="00EB4321"/>
    <w:rsid w:val="00EC1418"/>
    <w:rsid w:val="00EC1AA4"/>
    <w:rsid w:val="00EC44DE"/>
    <w:rsid w:val="00EC7ABB"/>
    <w:rsid w:val="00ED0C11"/>
    <w:rsid w:val="00ED0F6F"/>
    <w:rsid w:val="00ED34AF"/>
    <w:rsid w:val="00EE4CE9"/>
    <w:rsid w:val="00EE5596"/>
    <w:rsid w:val="00EE7C68"/>
    <w:rsid w:val="00EE7DFC"/>
    <w:rsid w:val="00EF154E"/>
    <w:rsid w:val="00EF6B97"/>
    <w:rsid w:val="00F1056F"/>
    <w:rsid w:val="00F1548C"/>
    <w:rsid w:val="00F16365"/>
    <w:rsid w:val="00F16EB7"/>
    <w:rsid w:val="00F172A6"/>
    <w:rsid w:val="00F2182A"/>
    <w:rsid w:val="00F26E60"/>
    <w:rsid w:val="00F276D0"/>
    <w:rsid w:val="00F31158"/>
    <w:rsid w:val="00F31461"/>
    <w:rsid w:val="00F338CA"/>
    <w:rsid w:val="00F35A9A"/>
    <w:rsid w:val="00F420D5"/>
    <w:rsid w:val="00F4332F"/>
    <w:rsid w:val="00F46DAC"/>
    <w:rsid w:val="00F4746C"/>
    <w:rsid w:val="00F512FF"/>
    <w:rsid w:val="00F539D6"/>
    <w:rsid w:val="00F5572C"/>
    <w:rsid w:val="00F600B4"/>
    <w:rsid w:val="00F65F36"/>
    <w:rsid w:val="00F66083"/>
    <w:rsid w:val="00F7213A"/>
    <w:rsid w:val="00F725F9"/>
    <w:rsid w:val="00F73AC1"/>
    <w:rsid w:val="00F75EFA"/>
    <w:rsid w:val="00F7738D"/>
    <w:rsid w:val="00F802D6"/>
    <w:rsid w:val="00F84A59"/>
    <w:rsid w:val="00F84CAC"/>
    <w:rsid w:val="00F90781"/>
    <w:rsid w:val="00F94BD9"/>
    <w:rsid w:val="00F97D6B"/>
    <w:rsid w:val="00FA035E"/>
    <w:rsid w:val="00FA0E54"/>
    <w:rsid w:val="00FA3209"/>
    <w:rsid w:val="00FA3CFD"/>
    <w:rsid w:val="00FA6163"/>
    <w:rsid w:val="00FA7CB3"/>
    <w:rsid w:val="00FA7F29"/>
    <w:rsid w:val="00FB357A"/>
    <w:rsid w:val="00FB37FB"/>
    <w:rsid w:val="00FB5A64"/>
    <w:rsid w:val="00FB74BB"/>
    <w:rsid w:val="00FB75CF"/>
    <w:rsid w:val="00FC6D34"/>
    <w:rsid w:val="00FD678D"/>
    <w:rsid w:val="00FE1AE0"/>
    <w:rsid w:val="00FE252A"/>
    <w:rsid w:val="00FE4438"/>
    <w:rsid w:val="00FF26A2"/>
    <w:rsid w:val="0D2326DB"/>
    <w:rsid w:val="1ADAC09E"/>
    <w:rsid w:val="2758C36A"/>
    <w:rsid w:val="535156D7"/>
    <w:rsid w:val="5AC3D06A"/>
    <w:rsid w:val="5D05DB34"/>
    <w:rsid w:val="630DB98D"/>
    <w:rsid w:val="638E6A85"/>
    <w:rsid w:val="6432610C"/>
    <w:rsid w:val="6742F50F"/>
    <w:rsid w:val="742268E4"/>
    <w:rsid w:val="7B3C1297"/>
    <w:rsid w:val="7BFE93E5"/>
    <w:rsid w:val="7F55B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ABC0D"/>
  <w15:chartTrackingRefBased/>
  <w15:docId w15:val="{1D183A23-E411-4BC2-85D9-2A9709F90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F62A0"/>
    <w:pPr>
      <w:keepNext/>
      <w:keepLines/>
      <w:spacing w:before="360" w:after="80"/>
      <w:outlineLvl w:val="0"/>
    </w:pPr>
    <w:rPr>
      <w:rFonts w:asciiTheme="majorHAnsi" w:hAnsiTheme="majorHAnsi" w:eastAsiaTheme="majorEastAsia"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F62A0"/>
    <w:pPr>
      <w:keepNext/>
      <w:keepLines/>
      <w:spacing w:before="160" w:after="80"/>
      <w:outlineLvl w:val="1"/>
    </w:pPr>
    <w:rPr>
      <w:rFonts w:asciiTheme="majorHAnsi" w:hAnsiTheme="majorHAnsi" w:eastAsiaTheme="majorEastAsia"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F62A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F62A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F62A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F62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62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62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62A0"/>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F62A0"/>
    <w:rPr>
      <w:rFonts w:asciiTheme="majorHAnsi" w:hAnsiTheme="majorHAnsi" w:eastAsiaTheme="majorEastAsia" w:cstheme="majorBidi"/>
      <w:color w:val="2E74B5" w:themeColor="accent1" w:themeShade="BF"/>
      <w:sz w:val="40"/>
      <w:szCs w:val="40"/>
    </w:rPr>
  </w:style>
  <w:style w:type="character" w:styleId="Heading2Char" w:customStyle="1">
    <w:name w:val="Heading 2 Char"/>
    <w:basedOn w:val="DefaultParagraphFont"/>
    <w:link w:val="Heading2"/>
    <w:uiPriority w:val="9"/>
    <w:semiHidden/>
    <w:rsid w:val="00BF62A0"/>
    <w:rPr>
      <w:rFonts w:asciiTheme="majorHAnsi" w:hAnsiTheme="majorHAnsi" w:eastAsiaTheme="majorEastAsia" w:cstheme="majorBidi"/>
      <w:color w:val="2E74B5" w:themeColor="accent1" w:themeShade="BF"/>
      <w:sz w:val="32"/>
      <w:szCs w:val="32"/>
    </w:rPr>
  </w:style>
  <w:style w:type="character" w:styleId="Heading3Char" w:customStyle="1">
    <w:name w:val="Heading 3 Char"/>
    <w:basedOn w:val="DefaultParagraphFont"/>
    <w:link w:val="Heading3"/>
    <w:uiPriority w:val="9"/>
    <w:semiHidden/>
    <w:rsid w:val="00BF62A0"/>
    <w:rPr>
      <w:rFonts w:eastAsiaTheme="majorEastAsia" w:cstheme="majorBidi"/>
      <w:color w:val="2E74B5" w:themeColor="accent1" w:themeShade="BF"/>
      <w:sz w:val="28"/>
      <w:szCs w:val="28"/>
    </w:rPr>
  </w:style>
  <w:style w:type="character" w:styleId="Heading4Char" w:customStyle="1">
    <w:name w:val="Heading 4 Char"/>
    <w:basedOn w:val="DefaultParagraphFont"/>
    <w:link w:val="Heading4"/>
    <w:uiPriority w:val="9"/>
    <w:semiHidden/>
    <w:rsid w:val="00BF62A0"/>
    <w:rPr>
      <w:rFonts w:eastAsiaTheme="majorEastAsia" w:cstheme="majorBidi"/>
      <w:i/>
      <w:iCs/>
      <w:color w:val="2E74B5" w:themeColor="accent1" w:themeShade="BF"/>
    </w:rPr>
  </w:style>
  <w:style w:type="character" w:styleId="Heading5Char" w:customStyle="1">
    <w:name w:val="Heading 5 Char"/>
    <w:basedOn w:val="DefaultParagraphFont"/>
    <w:link w:val="Heading5"/>
    <w:uiPriority w:val="9"/>
    <w:semiHidden/>
    <w:rsid w:val="00BF62A0"/>
    <w:rPr>
      <w:rFonts w:eastAsiaTheme="majorEastAsia" w:cstheme="majorBidi"/>
      <w:color w:val="2E74B5" w:themeColor="accent1" w:themeShade="BF"/>
    </w:rPr>
  </w:style>
  <w:style w:type="character" w:styleId="Heading6Char" w:customStyle="1">
    <w:name w:val="Heading 6 Char"/>
    <w:basedOn w:val="DefaultParagraphFont"/>
    <w:link w:val="Heading6"/>
    <w:uiPriority w:val="9"/>
    <w:semiHidden/>
    <w:rsid w:val="00BF62A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BF62A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BF62A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BF62A0"/>
    <w:rPr>
      <w:rFonts w:eastAsiaTheme="majorEastAsia" w:cstheme="majorBidi"/>
      <w:color w:val="272727" w:themeColor="text1" w:themeTint="D8"/>
    </w:rPr>
  </w:style>
  <w:style w:type="paragraph" w:styleId="Title">
    <w:name w:val="Title"/>
    <w:basedOn w:val="Normal"/>
    <w:next w:val="Normal"/>
    <w:link w:val="TitleChar"/>
    <w:uiPriority w:val="10"/>
    <w:qFormat/>
    <w:rsid w:val="00BF62A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F62A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BF62A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BF62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62A0"/>
    <w:pPr>
      <w:spacing w:before="160"/>
      <w:jc w:val="center"/>
    </w:pPr>
    <w:rPr>
      <w:i/>
      <w:iCs/>
      <w:color w:val="404040" w:themeColor="text1" w:themeTint="BF"/>
    </w:rPr>
  </w:style>
  <w:style w:type="character" w:styleId="QuoteChar" w:customStyle="1">
    <w:name w:val="Quote Char"/>
    <w:basedOn w:val="DefaultParagraphFont"/>
    <w:link w:val="Quote"/>
    <w:uiPriority w:val="29"/>
    <w:rsid w:val="00BF62A0"/>
    <w:rPr>
      <w:i/>
      <w:iCs/>
      <w:color w:val="404040" w:themeColor="text1" w:themeTint="BF"/>
    </w:rPr>
  </w:style>
  <w:style w:type="paragraph" w:styleId="ListParagraph">
    <w:name w:val="List Paragraph"/>
    <w:basedOn w:val="Normal"/>
    <w:uiPriority w:val="34"/>
    <w:qFormat/>
    <w:rsid w:val="00BF62A0"/>
    <w:pPr>
      <w:ind w:left="720"/>
      <w:contextualSpacing/>
    </w:pPr>
  </w:style>
  <w:style w:type="character" w:styleId="IntenseEmphasis">
    <w:name w:val="Intense Emphasis"/>
    <w:basedOn w:val="DefaultParagraphFont"/>
    <w:uiPriority w:val="21"/>
    <w:qFormat/>
    <w:rsid w:val="00BF62A0"/>
    <w:rPr>
      <w:i/>
      <w:iCs/>
      <w:color w:val="2E74B5" w:themeColor="accent1" w:themeShade="BF"/>
    </w:rPr>
  </w:style>
  <w:style w:type="paragraph" w:styleId="IntenseQuote">
    <w:name w:val="Intense Quote"/>
    <w:basedOn w:val="Normal"/>
    <w:next w:val="Normal"/>
    <w:link w:val="IntenseQuoteChar"/>
    <w:uiPriority w:val="30"/>
    <w:qFormat/>
    <w:rsid w:val="00BF62A0"/>
    <w:pPr>
      <w:pBdr>
        <w:top w:val="single" w:color="2E74B5" w:themeColor="accent1" w:themeShade="BF" w:sz="4" w:space="10"/>
        <w:bottom w:val="single" w:color="2E74B5" w:themeColor="accent1" w:themeShade="BF" w:sz="4" w:space="10"/>
      </w:pBdr>
      <w:spacing w:before="360" w:after="360"/>
      <w:ind w:left="864" w:right="864"/>
      <w:jc w:val="center"/>
    </w:pPr>
    <w:rPr>
      <w:i/>
      <w:iCs/>
      <w:color w:val="2E74B5" w:themeColor="accent1" w:themeShade="BF"/>
    </w:rPr>
  </w:style>
  <w:style w:type="character" w:styleId="IntenseQuoteChar" w:customStyle="1">
    <w:name w:val="Intense Quote Char"/>
    <w:basedOn w:val="DefaultParagraphFont"/>
    <w:link w:val="IntenseQuote"/>
    <w:uiPriority w:val="30"/>
    <w:rsid w:val="00BF62A0"/>
    <w:rPr>
      <w:i/>
      <w:iCs/>
      <w:color w:val="2E74B5" w:themeColor="accent1" w:themeShade="BF"/>
    </w:rPr>
  </w:style>
  <w:style w:type="character" w:styleId="IntenseReference">
    <w:name w:val="Intense Reference"/>
    <w:basedOn w:val="DefaultParagraphFont"/>
    <w:uiPriority w:val="32"/>
    <w:qFormat/>
    <w:rsid w:val="00BF62A0"/>
    <w:rPr>
      <w:b/>
      <w:bCs/>
      <w:smallCaps/>
      <w:color w:val="2E74B5" w:themeColor="accent1" w:themeShade="BF"/>
      <w:spacing w:val="5"/>
    </w:rPr>
  </w:style>
  <w:style w:type="paragraph" w:styleId="FootnoteText">
    <w:name w:val="footnote text"/>
    <w:basedOn w:val="Normal"/>
    <w:link w:val="FootnoteTextChar"/>
    <w:uiPriority w:val="99"/>
    <w:semiHidden/>
    <w:unhideWhenUsed/>
    <w:rsid w:val="003A66F6"/>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3A66F6"/>
    <w:rPr>
      <w:sz w:val="20"/>
      <w:szCs w:val="20"/>
    </w:rPr>
  </w:style>
  <w:style w:type="character" w:styleId="FootnoteReference">
    <w:name w:val="footnote reference"/>
    <w:basedOn w:val="DefaultParagraphFont"/>
    <w:uiPriority w:val="99"/>
    <w:semiHidden/>
    <w:unhideWhenUsed/>
    <w:rsid w:val="003A66F6"/>
    <w:rPr>
      <w:vertAlign w:val="superscript"/>
    </w:rPr>
  </w:style>
  <w:style w:type="character" w:styleId="Hyperlink">
    <w:name w:val="Hyperlink"/>
    <w:basedOn w:val="DefaultParagraphFont"/>
    <w:uiPriority w:val="99"/>
    <w:unhideWhenUsed/>
    <w:rsid w:val="009C53DD"/>
    <w:rPr>
      <w:color w:val="0563C1" w:themeColor="hyperlink"/>
      <w:u w:val="single"/>
    </w:rPr>
  </w:style>
  <w:style w:type="character" w:styleId="UnresolvedMention">
    <w:name w:val="Unresolved Mention"/>
    <w:basedOn w:val="DefaultParagraphFont"/>
    <w:uiPriority w:val="99"/>
    <w:semiHidden/>
    <w:unhideWhenUsed/>
    <w:rsid w:val="009C53DD"/>
    <w:rPr>
      <w:color w:val="605E5C"/>
      <w:shd w:val="clear" w:color="auto" w:fill="E1DFDD"/>
    </w:rPr>
  </w:style>
  <w:style w:type="character" w:styleId="FollowedHyperlink">
    <w:name w:val="FollowedHyperlink"/>
    <w:basedOn w:val="DefaultParagraphFont"/>
    <w:uiPriority w:val="99"/>
    <w:semiHidden/>
    <w:unhideWhenUsed/>
    <w:rsid w:val="004E7DBC"/>
    <w:rPr>
      <w:color w:val="954F72" w:themeColor="followedHyperlink"/>
      <w:u w:val="single"/>
    </w:rPr>
  </w:style>
  <w:style w:type="paragraph" w:styleId="Header">
    <w:name w:val="header"/>
    <w:basedOn w:val="Normal"/>
    <w:link w:val="HeaderChar"/>
    <w:uiPriority w:val="99"/>
    <w:unhideWhenUsed/>
    <w:rsid w:val="00357E90"/>
    <w:pPr>
      <w:tabs>
        <w:tab w:val="center" w:pos="4680"/>
        <w:tab w:val="right" w:pos="9360"/>
      </w:tabs>
      <w:spacing w:after="0" w:line="240" w:lineRule="auto"/>
    </w:pPr>
  </w:style>
  <w:style w:type="character" w:styleId="HeaderChar" w:customStyle="1">
    <w:name w:val="Header Char"/>
    <w:basedOn w:val="DefaultParagraphFont"/>
    <w:link w:val="Header"/>
    <w:uiPriority w:val="99"/>
    <w:rsid w:val="00357E90"/>
  </w:style>
  <w:style w:type="paragraph" w:styleId="Footer">
    <w:name w:val="footer"/>
    <w:basedOn w:val="Normal"/>
    <w:link w:val="FooterChar"/>
    <w:uiPriority w:val="99"/>
    <w:unhideWhenUsed/>
    <w:rsid w:val="00357E90"/>
    <w:pPr>
      <w:tabs>
        <w:tab w:val="center" w:pos="4680"/>
        <w:tab w:val="right" w:pos="9360"/>
      </w:tabs>
      <w:spacing w:after="0" w:line="240" w:lineRule="auto"/>
    </w:pPr>
  </w:style>
  <w:style w:type="character" w:styleId="FooterChar" w:customStyle="1">
    <w:name w:val="Footer Char"/>
    <w:basedOn w:val="DefaultParagraphFont"/>
    <w:link w:val="Footer"/>
    <w:uiPriority w:val="99"/>
    <w:rsid w:val="00357E90"/>
  </w:style>
  <w:style w:type="character" w:styleId="normaltextrun" w:customStyle="1">
    <w:name w:val="normaltextrun"/>
    <w:basedOn w:val="DefaultParagraphFont"/>
    <w:rsid w:val="00FA3209"/>
  </w:style>
  <w:style w:type="table" w:styleId="TableGrid">
    <w:name w:val="Table Grid"/>
    <w:basedOn w:val="TableNormal"/>
    <w:uiPriority w:val="39"/>
    <w:rsid w:val="003D453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1F0990"/>
    <w:rPr>
      <w:sz w:val="16"/>
      <w:szCs w:val="16"/>
    </w:rPr>
  </w:style>
  <w:style w:type="paragraph" w:styleId="CommentText">
    <w:name w:val="annotation text"/>
    <w:basedOn w:val="Normal"/>
    <w:link w:val="CommentTextChar"/>
    <w:uiPriority w:val="99"/>
    <w:unhideWhenUsed/>
    <w:rsid w:val="001F0990"/>
    <w:pPr>
      <w:spacing w:line="240" w:lineRule="auto"/>
    </w:pPr>
    <w:rPr>
      <w:sz w:val="20"/>
      <w:szCs w:val="20"/>
    </w:rPr>
  </w:style>
  <w:style w:type="character" w:styleId="CommentTextChar" w:customStyle="1">
    <w:name w:val="Comment Text Char"/>
    <w:basedOn w:val="DefaultParagraphFont"/>
    <w:link w:val="CommentText"/>
    <w:uiPriority w:val="99"/>
    <w:rsid w:val="001F0990"/>
    <w:rPr>
      <w:sz w:val="20"/>
      <w:szCs w:val="20"/>
    </w:rPr>
  </w:style>
  <w:style w:type="paragraph" w:styleId="CommentSubject">
    <w:name w:val="annotation subject"/>
    <w:basedOn w:val="CommentText"/>
    <w:next w:val="CommentText"/>
    <w:link w:val="CommentSubjectChar"/>
    <w:uiPriority w:val="99"/>
    <w:semiHidden/>
    <w:unhideWhenUsed/>
    <w:rsid w:val="001F0990"/>
    <w:rPr>
      <w:b/>
      <w:bCs/>
    </w:rPr>
  </w:style>
  <w:style w:type="character" w:styleId="CommentSubjectChar" w:customStyle="1">
    <w:name w:val="Comment Subject Char"/>
    <w:basedOn w:val="CommentTextChar"/>
    <w:link w:val="CommentSubject"/>
    <w:uiPriority w:val="99"/>
    <w:semiHidden/>
    <w:rsid w:val="001F09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218089">
      <w:bodyDiv w:val="1"/>
      <w:marLeft w:val="0"/>
      <w:marRight w:val="0"/>
      <w:marTop w:val="0"/>
      <w:marBottom w:val="0"/>
      <w:divBdr>
        <w:top w:val="none" w:sz="0" w:space="0" w:color="auto"/>
        <w:left w:val="none" w:sz="0" w:space="0" w:color="auto"/>
        <w:bottom w:val="none" w:sz="0" w:space="0" w:color="auto"/>
        <w:right w:val="none" w:sz="0" w:space="0" w:color="auto"/>
      </w:divBdr>
    </w:div>
    <w:div w:id="502283414">
      <w:bodyDiv w:val="1"/>
      <w:marLeft w:val="0"/>
      <w:marRight w:val="0"/>
      <w:marTop w:val="0"/>
      <w:marBottom w:val="0"/>
      <w:divBdr>
        <w:top w:val="none" w:sz="0" w:space="0" w:color="auto"/>
        <w:left w:val="none" w:sz="0" w:space="0" w:color="auto"/>
        <w:bottom w:val="none" w:sz="0" w:space="0" w:color="auto"/>
        <w:right w:val="none" w:sz="0" w:space="0" w:color="auto"/>
      </w:divBdr>
    </w:div>
    <w:div w:id="72726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6/09/relationships/commentsIds" Target="commentsIds.xml" Id="rId13" /><Relationship Type="http://schemas.openxmlformats.org/officeDocument/2006/relationships/fontTable" Target="fontTable.xml" Id="rId18" /><Relationship Type="http://schemas.openxmlformats.org/officeDocument/2006/relationships/customXml" Target="../customXml/item3.xml" Id="rId3" /><Relationship Type="http://schemas.microsoft.com/office/2020/10/relationships/intelligence" Target="intelligence2.xml" Id="rId21"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yperlink" Target="https://hanwash.sharepoint.com/:x:/s/MattsonProposal/ETpzSThMsFRNtbYv9SVYuEEBh6hTuWOjCIjs4sRrscrswA?e=l7Ldw7"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numbering" Target="numbering.xml" Id="rId5" /><Relationship Type="http://schemas.openxmlformats.org/officeDocument/2006/relationships/endnotes" Target="endnotes.xml" Id="rId10" /><Relationship Type="http://schemas.microsoft.com/office/2011/relationships/people" Target="people.xml"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8/08/relationships/commentsExtensible" Target="commentsExtensible.xml" Id="rId14" /><Relationship Type="http://schemas.openxmlformats.org/officeDocument/2006/relationships/hyperlink" Target="https://hanwash.sharepoint.com/:x:/s/MattsonProposal/EeEaV8V17stFgYziLsWgYkMBdENbWvJEDVMpHnkMaX_nDw?e=NXUc9N" TargetMode="External" Id="Raed2376e7be9470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798FD47D14804A9A064AD60D16542B" ma:contentTypeVersion="16" ma:contentTypeDescription="Create a new document." ma:contentTypeScope="" ma:versionID="c5b8545302b9e93f617c35a6a938a86d">
  <xsd:schema xmlns:xsd="http://www.w3.org/2001/XMLSchema" xmlns:xs="http://www.w3.org/2001/XMLSchema" xmlns:p="http://schemas.microsoft.com/office/2006/metadata/properties" xmlns:ns2="4801f88f-ec94-4a44-a5fe-a1df3097958c" xmlns:ns3="0d56a4a9-a5f6-4dda-a10a-db797b3654d2" targetNamespace="http://schemas.microsoft.com/office/2006/metadata/properties" ma:root="true" ma:fieldsID="e9bded26a62e8c8712e1042b88afd85d" ns2:_="" ns3:_="">
    <xsd:import namespace="4801f88f-ec94-4a44-a5fe-a1df3097958c"/>
    <xsd:import namespace="0d56a4a9-a5f6-4dda-a10a-db797b3654d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01f88f-ec94-4a44-a5fe-a1df309795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c2934e5-30b4-4ab0-8967-45c20bd1b9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d56a4a9-a5f6-4dda-a10a-db797b3654d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8fb45ce1-0285-44d4-88e1-ab67d7b25eee}" ma:internalName="TaxCatchAll" ma:showField="CatchAllData" ma:web="0d56a4a9-a5f6-4dda-a10a-db797b3654d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801f88f-ec94-4a44-a5fe-a1df3097958c">
      <Terms xmlns="http://schemas.microsoft.com/office/infopath/2007/PartnerControls"/>
    </lcf76f155ced4ddcb4097134ff3c332f>
    <TaxCatchAll xmlns="0d56a4a9-a5f6-4dda-a10a-db797b3654d2" xsi:nil="true"/>
    <SharedWithUsers xmlns="0d56a4a9-a5f6-4dda-a10a-db797b3654d2">
      <UserInfo>
        <DisplayName>Tristam Johnson</DisplayName>
        <AccountId>537</AccountId>
        <AccountType/>
      </UserInfo>
      <UserInfo>
        <DisplayName>Alex Bonhomme</DisplayName>
        <AccountId>490</AccountId>
        <AccountType/>
      </UserInfo>
      <UserInfo>
        <DisplayName>Ryan Rowe</DisplayName>
        <AccountId>13</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CAA19-0AA3-4B64-9CE7-E066DAA291B1}">
  <ds:schemaRefs>
    <ds:schemaRef ds:uri="http://schemas.microsoft.com/sharepoint/v3/contenttype/forms"/>
  </ds:schemaRefs>
</ds:datastoreItem>
</file>

<file path=customXml/itemProps2.xml><?xml version="1.0" encoding="utf-8"?>
<ds:datastoreItem xmlns:ds="http://schemas.openxmlformats.org/officeDocument/2006/customXml" ds:itemID="{B491F21F-9DB1-44F2-9BE8-69EB9F6DEA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01f88f-ec94-4a44-a5fe-a1df3097958c"/>
    <ds:schemaRef ds:uri="0d56a4a9-a5f6-4dda-a10a-db797b3654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F99050-8934-44F1-A9BB-EBD04255F2BA}">
  <ds:schemaRefs>
    <ds:schemaRef ds:uri="http://schemas.microsoft.com/office/2006/metadata/properties"/>
    <ds:schemaRef ds:uri="http://schemas.microsoft.com/office/infopath/2007/PartnerControls"/>
    <ds:schemaRef ds:uri="4801f88f-ec94-4a44-a5fe-a1df3097958c"/>
    <ds:schemaRef ds:uri="0d56a4a9-a5f6-4dda-a10a-db797b3654d2"/>
  </ds:schemaRefs>
</ds:datastoreItem>
</file>

<file path=customXml/itemProps4.xml><?xml version="1.0" encoding="utf-8"?>
<ds:datastoreItem xmlns:ds="http://schemas.openxmlformats.org/officeDocument/2006/customXml" ds:itemID="{3E210389-AC8E-4310-9B74-2F927A86EA1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 Bonhomme</dc:creator>
  <keywords/>
  <dc:description/>
  <lastModifiedBy>Guest User</lastModifiedBy>
  <revision>724</revision>
  <dcterms:created xsi:type="dcterms:W3CDTF">2024-04-25T10:36:00.0000000Z</dcterms:created>
  <dcterms:modified xsi:type="dcterms:W3CDTF">2024-06-20T14:56:56.4319805Z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0x010100B6798FD47D14804A9A064AD60D16542B</vt:lpwstr>
  </property>
  <property fmtid="{D5CDD505-2E9C-101B-9397-08002B2CF9AE}" pid="3" name="MediaServiceImageTags">
    <vt:lpwstr/>
  </property>
</Properties>
</file>